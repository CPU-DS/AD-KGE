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12.svg" ContentType="image/svg+xml"/>
  <Override PartName="/word/media/image14.svg" ContentType="image/svg+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fldChar w:fldCharType="begin"/>
      </w:r>
      <w:r>
        <w:rPr>
          <w:rFonts w:hint="eastAsia"/>
        </w:rPr>
        <w:instrText xml:space="preserve"> MACROBUTTON MTEditEquationSection2 </w:instrText>
      </w:r>
      <w:r>
        <w:fldChar w:fldCharType="separate"/>
      </w:r>
      <w:r>
        <w:rPr>
          <w:rFonts w:hint="eastAsia"/>
        </w:rPr>
        <w:fldChar w:fldCharType="end"/>
      </w:r>
      <w:r>
        <w:rPr>
          <w:rStyle w:val="30"/>
          <w:rFonts w:hint="eastAsia"/>
        </w:rPr>
        <w:t>公式章 1 节 1</w:t>
      </w:r>
      <w:r>
        <w:fldChar w:fldCharType="begin"/>
      </w:r>
      <w:r>
        <w:instrText xml:space="preserve"> SEQ MTEqn \r \h \* MERGEFORMAT </w:instrText>
      </w:r>
      <w:r>
        <w:fldChar w:fldCharType="separate"/>
      </w:r>
      <w:r>
        <w:fldChar w:fldCharType="end"/>
      </w:r>
      <w:r>
        <w:fldChar w:fldCharType="begin"/>
      </w:r>
      <w:r>
        <w:instrText xml:space="preserve"> SEQ MTSec \r 1 \h \* MERGEFORMAT </w:instrText>
      </w:r>
      <w:r>
        <w:fldChar w:fldCharType="separate"/>
      </w:r>
      <w:r>
        <w:fldChar w:fldCharType="end"/>
      </w:r>
      <w:r>
        <w:fldChar w:fldCharType="begin"/>
      </w:r>
      <w:r>
        <w:instrText xml:space="preserve"> SEQ MTChap \r 1 \h \* MERGEFORMAT </w:instrText>
      </w:r>
      <w:r>
        <w:fldChar w:fldCharType="separate"/>
      </w:r>
      <w:r>
        <w:fldChar w:fldCharType="end"/>
      </w:r>
      <w:r>
        <w:rPr>
          <w:rFonts w:hint="eastAsia"/>
        </w:rPr>
        <w:t>基于知识图谱嵌入的阿尔茨海默病药物重定位研究</w:t>
      </w:r>
    </w:p>
    <w:p>
      <w:pPr>
        <w:pStyle w:val="24"/>
        <w:rPr>
          <w:rFonts w:hint="default"/>
        </w:rPr>
      </w:pPr>
      <w:r>
        <w:t>摘要</w:t>
      </w:r>
    </w:p>
    <w:p>
      <w:pPr>
        <w:spacing w:before="156"/>
        <w:ind w:firstLine="420"/>
      </w:pPr>
      <w:r>
        <w:rPr>
          <w:rFonts w:hint="eastAsia"/>
        </w:rPr>
        <w:t>阿尔茨海默病是一种起病隐匿、多因素、进行性神经退行性疾病，痴呆表现为主要特征，给社会带来巨大医疗负担，但目前还没有特效药物。然而，传统的药物开发存在成本高周期长等问题，且药物安全性需要大量的时间验证，而药物重定位能够极大的缓解上面问题。本文采用知识图谱嵌入研究阿尔茨海默病的药物重定位。首先，利用4种知识</w:t>
      </w:r>
      <w:r>
        <w:rPr>
          <w:rFonts w:hint="eastAsia"/>
          <w:lang w:val="en-US" w:eastAsia="zh-CN"/>
        </w:rPr>
        <w:t>图谱</w:t>
      </w:r>
      <w:r>
        <w:rPr>
          <w:rFonts w:hint="eastAsia"/>
        </w:rPr>
        <w:t>嵌入模型对知识图谱进行表示学习；</w:t>
      </w:r>
      <w:r>
        <w:rPr>
          <w:rFonts w:hint="eastAsia"/>
          <w:lang w:val="en-US" w:eastAsia="zh-CN"/>
        </w:rPr>
        <w:t>然后</w:t>
      </w:r>
      <w:r>
        <w:rPr>
          <w:rFonts w:hint="eastAsia"/>
        </w:rPr>
        <w:t>，使用多种评估指标评估了知识图谱嵌入模型的性能和学习到的嵌入向量的质量；最后，利用RotatE模型进行链接预测得出16种治疗阿尔茨海默病的候选药物。除此之外，我们还通过查阅文献的方法证明了本文的研究方法能够有效的预测治疗阿尔茨海默病的药物，为研究人员提供了新的研究方法。本文的源代码可以从https://github.com/LuYF-Lemon-love/AD-KGE获得。</w:t>
      </w:r>
    </w:p>
    <w:p>
      <w:pPr>
        <w:pStyle w:val="19"/>
        <w:spacing w:before="156"/>
      </w:pPr>
      <w:r>
        <w:rPr>
          <w:rFonts w:hint="eastAsia"/>
          <w:b/>
          <w:bCs w:val="0"/>
        </w:rPr>
        <w:t>关键词：</w:t>
      </w:r>
      <w:r>
        <w:rPr>
          <w:rFonts w:hint="eastAsia"/>
        </w:rPr>
        <w:t>药物重定位；阿尔茨海默病；知识图谱；知识图谱嵌入；知识图谱补全</w:t>
      </w:r>
    </w:p>
    <w:p>
      <w:pPr>
        <w:pStyle w:val="4"/>
      </w:pPr>
      <w:r>
        <w:rPr>
          <w:rFonts w:hint="eastAsia"/>
        </w:rPr>
        <w:t>引言</w:t>
      </w:r>
    </w:p>
    <w:p>
      <w:pPr>
        <w:spacing w:before="156"/>
        <w:ind w:firstLine="420"/>
      </w:pPr>
      <w:r>
        <w:rPr>
          <w:rFonts w:hint="eastAsia"/>
        </w:rPr>
        <w:t>阿尔茨海默病（</w:t>
      </w:r>
      <w:r>
        <w:t>Alzheimer’s disease</w:t>
      </w:r>
      <w:r>
        <w:rPr>
          <w:rFonts w:hint="eastAsia"/>
        </w:rPr>
        <w:t>，</w:t>
      </w:r>
      <w:r>
        <w:t>AD</w:t>
      </w:r>
      <w:r>
        <w:rPr>
          <w:rFonts w:hint="eastAsia"/>
        </w:rPr>
        <w:t>）是一种常见的神经退行性疾病，无法治愈且不可逆转</w:t>
      </w:r>
      <w:r>
        <w:rPr>
          <w:rFonts w:hint="eastAsia"/>
          <w:vertAlign w:val="superscript"/>
        </w:rPr>
        <w:fldChar w:fldCharType="begin"/>
      </w:r>
      <w:r>
        <w:rPr>
          <w:rFonts w:hint="eastAsia"/>
          <w:vertAlign w:val="superscript"/>
        </w:rPr>
        <w:instrText xml:space="preserve"> REF _Ref30422 \r \h </w:instrText>
      </w:r>
      <w:r>
        <w:rPr>
          <w:rFonts w:hint="eastAsia"/>
          <w:vertAlign w:val="superscript"/>
        </w:rPr>
        <w:fldChar w:fldCharType="separate"/>
      </w:r>
      <w:ins w:id="0" w:author="LuYF-Lemon-love [2]" w:date="2023-03-24T14:56:54Z">
        <w:r>
          <w:rPr>
            <w:rFonts w:hint="eastAsia"/>
            <w:vertAlign w:val="superscript"/>
          </w:rPr>
          <w:t>[1]</w:t>
        </w:r>
      </w:ins>
      <w:r>
        <w:rPr>
          <w:rFonts w:hint="eastAsia"/>
          <w:vertAlign w:val="superscript"/>
        </w:rPr>
        <w:fldChar w:fldCharType="end"/>
      </w:r>
      <w:r>
        <w:rPr>
          <w:rFonts w:hint="eastAsia"/>
          <w:vertAlign w:val="baseline"/>
        </w:rPr>
        <w:t>。</w:t>
      </w:r>
      <w:r>
        <w:rPr>
          <w:rFonts w:hint="eastAsia"/>
        </w:rPr>
        <w:t>其特征是伴有神经精神症状的渐进性严重痴呆</w:t>
      </w:r>
      <w:r>
        <w:rPr>
          <w:rFonts w:hint="eastAsia"/>
          <w:vertAlign w:val="superscript"/>
        </w:rPr>
        <w:fldChar w:fldCharType="begin"/>
      </w:r>
      <w:r>
        <w:rPr>
          <w:rFonts w:hint="eastAsia"/>
          <w:vertAlign w:val="superscript"/>
        </w:rPr>
        <w:instrText xml:space="preserve"> REF _Ref32133 \r \h </w:instrText>
      </w:r>
      <w:r>
        <w:rPr>
          <w:rFonts w:hint="eastAsia"/>
          <w:vertAlign w:val="superscript"/>
        </w:rPr>
        <w:fldChar w:fldCharType="separate"/>
      </w:r>
      <w:ins w:id="1" w:author="LuYF-Lemon-love [2]" w:date="2023-03-24T14:56:54Z">
        <w:r>
          <w:rPr>
            <w:rFonts w:hint="eastAsia"/>
            <w:vertAlign w:val="superscript"/>
          </w:rPr>
          <w:t>[2]</w:t>
        </w:r>
      </w:ins>
      <w:r>
        <w:rPr>
          <w:rFonts w:hint="eastAsia"/>
          <w:vertAlign w:val="superscript"/>
        </w:rPr>
        <w:fldChar w:fldCharType="end"/>
      </w:r>
      <w:r>
        <w:rPr>
          <w:rFonts w:hint="eastAsia"/>
        </w:rPr>
        <w:t>。据报道，2021年我国60岁以上人群中有983万例AD患者</w:t>
      </w:r>
      <w:r>
        <w:rPr>
          <w:rFonts w:hint="eastAsia"/>
          <w:vertAlign w:val="superscript"/>
        </w:rPr>
        <w:fldChar w:fldCharType="begin"/>
      </w:r>
      <w:r>
        <w:rPr>
          <w:rFonts w:hint="eastAsia"/>
          <w:vertAlign w:val="superscript"/>
        </w:rPr>
        <w:instrText xml:space="preserve"> REF _Ref1053 \r \h </w:instrText>
      </w:r>
      <w:r>
        <w:rPr>
          <w:rFonts w:hint="eastAsia"/>
          <w:vertAlign w:val="superscript"/>
        </w:rPr>
        <w:fldChar w:fldCharType="separate"/>
      </w:r>
      <w:ins w:id="2" w:author="LuYF-Lemon-love [2]" w:date="2023-03-24T14:56:54Z">
        <w:r>
          <w:rPr>
            <w:rFonts w:hint="eastAsia"/>
            <w:vertAlign w:val="superscript"/>
          </w:rPr>
          <w:t>[3]</w:t>
        </w:r>
      </w:ins>
      <w:r>
        <w:rPr>
          <w:rFonts w:hint="eastAsia"/>
          <w:vertAlign w:val="superscript"/>
        </w:rPr>
        <w:fldChar w:fldCharType="end"/>
      </w:r>
      <w:r>
        <w:rPr>
          <w:rFonts w:hint="eastAsia"/>
        </w:rPr>
        <w:t>；且另一份研究报告称，到2050年，我国AD患者的治疗费用将高达18871.8亿美元</w:t>
      </w:r>
      <w:r>
        <w:rPr>
          <w:rFonts w:hint="eastAsia"/>
          <w:vertAlign w:val="superscript"/>
        </w:rPr>
        <w:fldChar w:fldCharType="begin"/>
      </w:r>
      <w:r>
        <w:rPr>
          <w:rFonts w:hint="eastAsia"/>
          <w:vertAlign w:val="superscript"/>
        </w:rPr>
        <w:instrText xml:space="preserve"> REF _Ref7454 \r \h </w:instrText>
      </w:r>
      <w:r>
        <w:rPr>
          <w:rFonts w:hint="eastAsia"/>
          <w:vertAlign w:val="superscript"/>
        </w:rPr>
        <w:fldChar w:fldCharType="separate"/>
      </w:r>
      <w:ins w:id="3" w:author="LuYF-Lemon-love [2]" w:date="2023-03-24T14:56:54Z">
        <w:r>
          <w:rPr>
            <w:rFonts w:hint="eastAsia"/>
            <w:vertAlign w:val="superscript"/>
          </w:rPr>
          <w:t>[4]</w:t>
        </w:r>
      </w:ins>
      <w:r>
        <w:rPr>
          <w:rFonts w:hint="eastAsia"/>
          <w:vertAlign w:val="superscript"/>
        </w:rPr>
        <w:fldChar w:fldCharType="end"/>
      </w:r>
      <w:r>
        <w:rPr>
          <w:rFonts w:hint="eastAsia"/>
        </w:rPr>
        <w:t>。这些数据充分说明了AD对社会经济造成了巨大的负担，开发AD的治疗药物势在必行。</w:t>
      </w:r>
    </w:p>
    <w:p>
      <w:pPr>
        <w:spacing w:before="156"/>
        <w:ind w:firstLine="420"/>
      </w:pPr>
      <w:r>
        <w:rPr>
          <w:rFonts w:hint="eastAsia"/>
        </w:rPr>
        <w:t>然而，研发一款新药至少花费26亿美元</w:t>
      </w:r>
      <w:r>
        <w:rPr>
          <w:rFonts w:hint="eastAsia"/>
          <w:vertAlign w:val="superscript"/>
        </w:rPr>
        <w:fldChar w:fldCharType="begin"/>
      </w:r>
      <w:r>
        <w:rPr>
          <w:rFonts w:hint="eastAsia"/>
          <w:vertAlign w:val="superscript"/>
        </w:rPr>
        <w:instrText xml:space="preserve"> REF _Ref10703 \r \h </w:instrText>
      </w:r>
      <w:r>
        <w:rPr>
          <w:rFonts w:hint="eastAsia"/>
          <w:vertAlign w:val="superscript"/>
        </w:rPr>
        <w:fldChar w:fldCharType="separate"/>
      </w:r>
      <w:ins w:id="4" w:author="LuYF-Lemon-love [2]" w:date="2023-03-24T14:56:54Z">
        <w:r>
          <w:rPr>
            <w:rFonts w:hint="eastAsia"/>
            <w:vertAlign w:val="superscript"/>
          </w:rPr>
          <w:t>[5]</w:t>
        </w:r>
      </w:ins>
      <w:r>
        <w:rPr>
          <w:rFonts w:hint="eastAsia"/>
          <w:vertAlign w:val="superscript"/>
        </w:rPr>
        <w:fldChar w:fldCharType="end"/>
      </w:r>
      <w:r>
        <w:rPr>
          <w:rFonts w:hint="eastAsia"/>
        </w:rPr>
        <w:t>和10年时间</w:t>
      </w:r>
      <w:r>
        <w:rPr>
          <w:rFonts w:hint="eastAsia"/>
          <w:vertAlign w:val="superscript"/>
        </w:rPr>
        <w:fldChar w:fldCharType="begin"/>
      </w:r>
      <w:r>
        <w:rPr>
          <w:rFonts w:hint="eastAsia"/>
          <w:vertAlign w:val="superscript"/>
        </w:rPr>
        <w:instrText xml:space="preserve"> REF _Ref21806 \r \h </w:instrText>
      </w:r>
      <w:r>
        <w:rPr>
          <w:rFonts w:hint="eastAsia"/>
          <w:vertAlign w:val="superscript"/>
        </w:rPr>
        <w:fldChar w:fldCharType="separate"/>
      </w:r>
      <w:ins w:id="5" w:author="LuYF-Lemon-love [2]" w:date="2023-03-24T14:56:54Z">
        <w:r>
          <w:rPr>
            <w:rFonts w:hint="eastAsia"/>
            <w:vertAlign w:val="superscript"/>
          </w:rPr>
          <w:t>[6]</w:t>
        </w:r>
      </w:ins>
      <w:r>
        <w:rPr>
          <w:rFonts w:hint="eastAsia"/>
          <w:vertAlign w:val="superscript"/>
        </w:rPr>
        <w:fldChar w:fldCharType="end"/>
      </w:r>
      <w:r>
        <w:rPr>
          <w:rFonts w:hint="eastAsia"/>
        </w:rPr>
        <w:t>，这需要海量的金钱和时间成本。药物重定位，又可以称为“老药新用”，指的是从获批准的临床药物中发现新适用的病症或新用途的方法。该方法具有低成本、高效率的特点，在突发性疾病和罕见病方面优势更为突出。近年来，药物重定位得到了迅速发展，领域内已经出现了很多用于探索药物和疾病之间关系的方法。其中，知识图谱（Knowledge Graph，KG）就是实现药物重定位的一个重要举措</w:t>
      </w:r>
      <w:r>
        <w:rPr>
          <w:rFonts w:hint="eastAsia"/>
          <w:vertAlign w:val="superscript"/>
        </w:rPr>
        <w:fldChar w:fldCharType="begin"/>
      </w:r>
      <w:r>
        <w:rPr>
          <w:rFonts w:hint="eastAsia"/>
          <w:vertAlign w:val="superscript"/>
        </w:rPr>
        <w:instrText xml:space="preserve"> REF _Ref21806 \r \h </w:instrText>
      </w:r>
      <w:r>
        <w:rPr>
          <w:rFonts w:hint="eastAsia"/>
          <w:vertAlign w:val="superscript"/>
        </w:rPr>
        <w:fldChar w:fldCharType="separate"/>
      </w:r>
      <w:ins w:id="6" w:author="LuYF-Lemon-love [2]" w:date="2023-03-24T14:56:54Z">
        <w:r>
          <w:rPr>
            <w:rFonts w:hint="eastAsia"/>
            <w:vertAlign w:val="superscript"/>
          </w:rPr>
          <w:t>[6]</w:t>
        </w:r>
      </w:ins>
      <w:r>
        <w:rPr>
          <w:rFonts w:hint="eastAsia"/>
          <w:vertAlign w:val="superscript"/>
        </w:rPr>
        <w:fldChar w:fldCharType="end"/>
      </w:r>
      <w:r>
        <w:rPr>
          <w:rFonts w:hint="eastAsia"/>
        </w:rPr>
        <w:t>。</w:t>
      </w:r>
    </w:p>
    <w:p>
      <w:pPr>
        <w:spacing w:before="156"/>
        <w:ind w:firstLine="420"/>
      </w:pPr>
      <w:r>
        <w:rPr>
          <w:rFonts w:hint="eastAsia"/>
        </w:rPr>
        <w:t>KG是一种基于拓扑结构图存储知识的数据库。知识中的具体事物和抽象概念在KG中被表示为实体，实体之间的联系被表示为关系，进而知识被表示成格式为（头实体，关系，尾实体）的三元组。KG是一个由大量的三元组组成的有向图结构，图中的节点表示实体，边表示实体间的关系。</w:t>
      </w:r>
    </w:p>
    <w:p>
      <w:pPr>
        <w:spacing w:before="156"/>
        <w:ind w:firstLine="420"/>
      </w:pPr>
      <w:r>
        <w:t>然而，许多KG都非常巨大，如药物再利用知识图谱（Drug Repurposing Knowledge Graph，DRKG）</w:t>
      </w:r>
      <w:r>
        <w:rPr>
          <w:vertAlign w:val="superscript"/>
        </w:rPr>
        <w:fldChar w:fldCharType="begin"/>
      </w:r>
      <w:r>
        <w:rPr>
          <w:vertAlign w:val="superscript"/>
        </w:rPr>
        <w:instrText xml:space="preserve"> REF _Ref21470 \r \h </w:instrText>
      </w:r>
      <w:r>
        <w:rPr>
          <w:vertAlign w:val="superscript"/>
        </w:rPr>
        <w:fldChar w:fldCharType="separate"/>
      </w:r>
      <w:ins w:id="7" w:author="LuYF-Lemon-love [2]" w:date="2023-03-24T14:56:54Z">
        <w:r>
          <w:rPr>
            <w:vertAlign w:val="superscript"/>
          </w:rPr>
          <w:t>[7]</w:t>
        </w:r>
      </w:ins>
      <w:r>
        <w:rPr>
          <w:vertAlign w:val="superscript"/>
        </w:rPr>
        <w:fldChar w:fldCharType="end"/>
      </w:r>
      <w:r>
        <w:t>包含97238个实体和5874261个三元组。</w:t>
      </w:r>
      <w:r>
        <w:rPr>
          <w:rFonts w:hint="eastAsia"/>
        </w:rPr>
        <w:t>因此，常采用知识图谱嵌入</w:t>
      </w:r>
      <w:r>
        <w:t xml:space="preserve">（Knowledge Graph Embedding, </w:t>
      </w:r>
      <w:r>
        <w:rPr>
          <w:rFonts w:hint="eastAsia"/>
        </w:rPr>
        <w:t>KGE</w:t>
      </w:r>
      <w:r>
        <w:t>）</w:t>
      </w:r>
      <w:r>
        <w:rPr>
          <w:rFonts w:hint="eastAsia"/>
        </w:rPr>
        <w:t>技术</w:t>
      </w:r>
      <w:r>
        <w:t>将实体和关系表示成低维稠密向量，</w:t>
      </w:r>
      <w:r>
        <w:rPr>
          <w:rFonts w:hint="eastAsia"/>
        </w:rPr>
        <w:t>进而将KG建模成低维向量空间。</w:t>
      </w:r>
      <w:r>
        <w:t>在过去几年中，研究人员提出了</w:t>
      </w:r>
      <w:r>
        <w:rPr>
          <w:rFonts w:hint="eastAsia"/>
        </w:rPr>
        <w:t>很多</w:t>
      </w:r>
      <w:r>
        <w:t>KGE模型</w:t>
      </w:r>
      <w:r>
        <w:rPr>
          <w:rFonts w:hint="eastAsia"/>
        </w:rPr>
        <w:t>，如TransE</w:t>
      </w:r>
      <w:r>
        <w:rPr>
          <w:rFonts w:hint="eastAsia"/>
          <w:vertAlign w:val="superscript"/>
        </w:rPr>
        <w:fldChar w:fldCharType="begin"/>
      </w:r>
      <w:r>
        <w:rPr>
          <w:rFonts w:hint="eastAsia"/>
          <w:vertAlign w:val="superscript"/>
        </w:rPr>
        <w:instrText xml:space="preserve"> REF _Ref20044 \r \h </w:instrText>
      </w:r>
      <w:r>
        <w:rPr>
          <w:rFonts w:hint="eastAsia"/>
          <w:vertAlign w:val="superscript"/>
        </w:rPr>
        <w:fldChar w:fldCharType="separate"/>
      </w:r>
      <w:ins w:id="8" w:author="LuYF-Lemon-love [2]" w:date="2023-03-24T14:56:54Z">
        <w:r>
          <w:rPr>
            <w:rFonts w:hint="eastAsia"/>
            <w:vertAlign w:val="superscript"/>
          </w:rPr>
          <w:t>[8]</w:t>
        </w:r>
      </w:ins>
      <w:r>
        <w:rPr>
          <w:rFonts w:hint="eastAsia"/>
          <w:vertAlign w:val="superscript"/>
        </w:rPr>
        <w:fldChar w:fldCharType="end"/>
      </w:r>
      <w:r>
        <w:rPr>
          <w:rFonts w:hint="eastAsia"/>
        </w:rPr>
        <w:t>、DistMult</w:t>
      </w:r>
      <w:r>
        <w:rPr>
          <w:rFonts w:hint="eastAsia"/>
          <w:vertAlign w:val="superscript"/>
        </w:rPr>
        <w:fldChar w:fldCharType="begin"/>
      </w:r>
      <w:r>
        <w:rPr>
          <w:rFonts w:hint="eastAsia"/>
          <w:vertAlign w:val="superscript"/>
        </w:rPr>
        <w:instrText xml:space="preserve"> REF _Ref20077 \r \h </w:instrText>
      </w:r>
      <w:r>
        <w:rPr>
          <w:rFonts w:hint="eastAsia"/>
          <w:vertAlign w:val="superscript"/>
        </w:rPr>
        <w:fldChar w:fldCharType="separate"/>
      </w:r>
      <w:ins w:id="9" w:author="LuYF-Lemon-love [2]" w:date="2023-03-24T14:56:54Z">
        <w:r>
          <w:rPr>
            <w:rFonts w:hint="eastAsia"/>
            <w:vertAlign w:val="superscript"/>
          </w:rPr>
          <w:t>[9]</w:t>
        </w:r>
      </w:ins>
      <w:r>
        <w:rPr>
          <w:rFonts w:hint="eastAsia"/>
          <w:vertAlign w:val="superscript"/>
        </w:rPr>
        <w:fldChar w:fldCharType="end"/>
      </w:r>
      <w:r>
        <w:rPr>
          <w:rFonts w:hint="eastAsia"/>
        </w:rPr>
        <w:t>、ComplEx</w:t>
      </w:r>
      <w:r>
        <w:rPr>
          <w:rFonts w:hint="eastAsia"/>
          <w:vertAlign w:val="superscript"/>
        </w:rPr>
        <w:fldChar w:fldCharType="begin"/>
      </w:r>
      <w:r>
        <w:rPr>
          <w:rFonts w:hint="eastAsia"/>
          <w:vertAlign w:val="superscript"/>
        </w:rPr>
        <w:instrText xml:space="preserve"> REF _Ref20120 \r \h </w:instrText>
      </w:r>
      <w:r>
        <w:rPr>
          <w:rFonts w:hint="eastAsia"/>
          <w:vertAlign w:val="superscript"/>
        </w:rPr>
        <w:fldChar w:fldCharType="separate"/>
      </w:r>
      <w:ins w:id="10" w:author="LuYF-Lemon-love [2]" w:date="2023-03-24T14:56:54Z">
        <w:r>
          <w:rPr>
            <w:rFonts w:hint="eastAsia"/>
            <w:vertAlign w:val="superscript"/>
          </w:rPr>
          <w:t>[10]</w:t>
        </w:r>
      </w:ins>
      <w:r>
        <w:rPr>
          <w:rFonts w:hint="eastAsia"/>
          <w:vertAlign w:val="superscript"/>
        </w:rPr>
        <w:fldChar w:fldCharType="end"/>
      </w:r>
      <w:r>
        <w:rPr>
          <w:rFonts w:hint="eastAsia"/>
        </w:rPr>
        <w:t>和RotatE</w:t>
      </w:r>
      <w:r>
        <w:rPr>
          <w:rFonts w:hint="eastAsia"/>
          <w:vertAlign w:val="superscript"/>
        </w:rPr>
        <w:fldChar w:fldCharType="begin"/>
      </w:r>
      <w:r>
        <w:rPr>
          <w:rFonts w:hint="eastAsia"/>
          <w:vertAlign w:val="superscript"/>
        </w:rPr>
        <w:instrText xml:space="preserve"> REF _Ref20168 \r \h </w:instrText>
      </w:r>
      <w:r>
        <w:rPr>
          <w:rFonts w:hint="eastAsia"/>
          <w:vertAlign w:val="superscript"/>
        </w:rPr>
        <w:fldChar w:fldCharType="separate"/>
      </w:r>
      <w:ins w:id="11" w:author="LuYF-Lemon-love [2]" w:date="2023-03-24T14:56:54Z">
        <w:r>
          <w:rPr>
            <w:rFonts w:hint="eastAsia"/>
            <w:vertAlign w:val="superscript"/>
          </w:rPr>
          <w:t>[11]</w:t>
        </w:r>
      </w:ins>
      <w:r>
        <w:rPr>
          <w:rFonts w:hint="eastAsia"/>
          <w:vertAlign w:val="superscript"/>
        </w:rPr>
        <w:fldChar w:fldCharType="end"/>
      </w:r>
      <w:r>
        <w:rPr>
          <w:rFonts w:hint="eastAsia"/>
        </w:rPr>
        <w:t>等，</w:t>
      </w:r>
      <w:r>
        <w:t>来学习实体和关系嵌入</w:t>
      </w:r>
      <w:r>
        <w:rPr>
          <w:rFonts w:hint="eastAsia"/>
        </w:rPr>
        <w:t>向量</w:t>
      </w:r>
      <w:r>
        <w:t>。</w:t>
      </w:r>
      <w:r>
        <w:rPr>
          <w:rFonts w:hint="eastAsia"/>
        </w:rPr>
        <w:t>KGE模型能够利用各自对应的模型假设进行链接预测进而推测三元组中缺失的实体。因此使用KG进行药物重定位研究，本质上就是使用KGE模型进行“疾病”实体和“药物”实体之间缺失关系的预测。</w:t>
      </w:r>
    </w:p>
    <w:p>
      <w:pPr>
        <w:spacing w:before="156"/>
        <w:ind w:firstLine="420"/>
      </w:pPr>
      <w:r>
        <w:rPr>
          <w:rFonts w:hint="eastAsia"/>
        </w:rPr>
        <w:t>近年来，研究人员提出了很多利用KG进行药物重定位的方法。Zeng等</w:t>
      </w:r>
      <w:r>
        <w:rPr>
          <w:rFonts w:hint="eastAsia"/>
          <w:vertAlign w:val="superscript"/>
        </w:rPr>
        <w:fldChar w:fldCharType="begin"/>
      </w:r>
      <w:r>
        <w:rPr>
          <w:rFonts w:hint="eastAsia"/>
          <w:vertAlign w:val="superscript"/>
        </w:rPr>
        <w:instrText xml:space="preserve"> REF _Ref25103 \r \h </w:instrText>
      </w:r>
      <w:r>
        <w:rPr>
          <w:rFonts w:hint="eastAsia"/>
          <w:vertAlign w:val="superscript"/>
        </w:rPr>
        <w:fldChar w:fldCharType="separate"/>
      </w:r>
      <w:ins w:id="12" w:author="LuYF-Lemon-love [2]" w:date="2023-03-24T14:56:54Z">
        <w:r>
          <w:rPr>
            <w:rFonts w:hint="eastAsia"/>
            <w:vertAlign w:val="superscript"/>
          </w:rPr>
          <w:t>[12]</w:t>
        </w:r>
      </w:ins>
      <w:r>
        <w:rPr>
          <w:rFonts w:hint="eastAsia"/>
          <w:vertAlign w:val="superscript"/>
        </w:rPr>
        <w:fldChar w:fldCharType="end"/>
      </w:r>
      <w:r>
        <w:rPr>
          <w:rFonts w:hint="eastAsia"/>
        </w:rPr>
        <w:t>建立了一个1500万个三元组的综合KG，包括药物、基因、疾病、药物副作用4种实体以及它们之间的39种关系，然后利用RotatE学习实体和关系的表示，进而确定了41种针对 COVID-19的治疗药物。Zhang等</w:t>
      </w:r>
      <w:r>
        <w:rPr>
          <w:rFonts w:hint="eastAsia"/>
          <w:vertAlign w:val="superscript"/>
        </w:rPr>
        <w:fldChar w:fldCharType="begin"/>
      </w:r>
      <w:r>
        <w:rPr>
          <w:rFonts w:hint="eastAsia"/>
          <w:vertAlign w:val="superscript"/>
        </w:rPr>
        <w:instrText xml:space="preserve"> REF _Ref25332 \r \h </w:instrText>
      </w:r>
      <w:r>
        <w:rPr>
          <w:rFonts w:hint="eastAsia"/>
          <w:vertAlign w:val="superscript"/>
        </w:rPr>
        <w:fldChar w:fldCharType="separate"/>
      </w:r>
      <w:ins w:id="13" w:author="LuYF-Lemon-love [2]" w:date="2023-03-24T14:56:54Z">
        <w:r>
          <w:rPr>
            <w:rFonts w:hint="eastAsia"/>
            <w:vertAlign w:val="superscript"/>
          </w:rPr>
          <w:t>[13]</w:t>
        </w:r>
      </w:ins>
      <w:r>
        <w:rPr>
          <w:rFonts w:hint="eastAsia"/>
          <w:vertAlign w:val="superscript"/>
        </w:rPr>
        <w:fldChar w:fldCharType="end"/>
      </w:r>
      <w:r>
        <w:rPr>
          <w:rFonts w:hint="eastAsia"/>
        </w:rPr>
        <w:t>提出了一种基于神经网络和文献发现的方法，首先利用PubMed和其他专注COVID-19的研究文献构建了一个生物医学KG，然后利用多种KGE模型预测COVID-19的候选治疗药物，并利用发现模式解释了KGE预测的合理性。目前也有研究人员利用KGE模型研究帕金森病的药物重定位，并取得了不错的效果</w:t>
      </w:r>
      <w:r>
        <w:rPr>
          <w:rFonts w:hint="eastAsia"/>
          <w:vertAlign w:val="superscript"/>
        </w:rPr>
        <w:fldChar w:fldCharType="begin"/>
      </w:r>
      <w:r>
        <w:rPr>
          <w:rFonts w:hint="eastAsia"/>
          <w:vertAlign w:val="superscript"/>
        </w:rPr>
        <w:instrText xml:space="preserve"> REF _Ref25394 \r \h </w:instrText>
      </w:r>
      <w:r>
        <w:rPr>
          <w:rFonts w:hint="eastAsia"/>
          <w:vertAlign w:val="superscript"/>
        </w:rPr>
        <w:fldChar w:fldCharType="separate"/>
      </w:r>
      <w:ins w:id="14" w:author="LuYF-Lemon-love [2]" w:date="2023-03-24T14:56:54Z">
        <w:r>
          <w:rPr>
            <w:rFonts w:hint="eastAsia"/>
            <w:vertAlign w:val="superscript"/>
          </w:rPr>
          <w:t>[14]</w:t>
        </w:r>
      </w:ins>
      <w:r>
        <w:rPr>
          <w:rFonts w:hint="eastAsia"/>
          <w:vertAlign w:val="superscript"/>
        </w:rPr>
        <w:fldChar w:fldCharType="end"/>
      </w:r>
      <w:r>
        <w:rPr>
          <w:rFonts w:hint="eastAsia"/>
        </w:rPr>
        <w:t>。</w:t>
      </w:r>
    </w:p>
    <w:p>
      <w:pPr>
        <w:spacing w:before="156" w:beforeLines="0"/>
        <w:ind w:firstLine="420" w:firstLineChars="0"/>
      </w:pPr>
      <w:r>
        <w:t>Wang</w:t>
      </w:r>
      <w:r>
        <w:rPr>
          <w:rFonts w:hint="eastAsia"/>
        </w:rPr>
        <w:t>等</w:t>
      </w:r>
      <w:r>
        <w:rPr>
          <w:rFonts w:hint="eastAsia"/>
          <w:vertAlign w:val="superscript"/>
        </w:rPr>
        <w:fldChar w:fldCharType="begin"/>
      </w:r>
      <w:r>
        <w:rPr>
          <w:rFonts w:hint="eastAsia"/>
          <w:vertAlign w:val="superscript"/>
        </w:rPr>
        <w:instrText xml:space="preserve"> REF _Ref21806 \r \h </w:instrText>
      </w:r>
      <w:r>
        <w:rPr>
          <w:rFonts w:hint="eastAsia"/>
          <w:vertAlign w:val="superscript"/>
        </w:rPr>
        <w:fldChar w:fldCharType="separate"/>
      </w:r>
      <w:ins w:id="15" w:author="LuYF-Lemon-love [2]" w:date="2023-03-24T14:56:54Z">
        <w:r>
          <w:rPr>
            <w:rFonts w:hint="eastAsia"/>
            <w:vertAlign w:val="superscript"/>
          </w:rPr>
          <w:t>[6]</w:t>
        </w:r>
      </w:ins>
      <w:r>
        <w:rPr>
          <w:rFonts w:hint="eastAsia"/>
          <w:vertAlign w:val="superscript"/>
        </w:rPr>
        <w:fldChar w:fldCharType="end"/>
      </w:r>
      <w:r>
        <w:t>提出了一种基于KG的深度学习方法</w:t>
      </w:r>
      <w:r>
        <w:rPr>
          <w:rFonts w:hint="eastAsia"/>
        </w:rPr>
        <w:t>进行AD药物重定位</w:t>
      </w:r>
      <w:r>
        <w:t>。</w:t>
      </w:r>
      <w:r>
        <w:rPr>
          <w:rFonts w:hint="eastAsia"/>
        </w:rPr>
        <w:t xml:space="preserve">首先，利用 </w:t>
      </w:r>
      <w:r>
        <w:t>DistMult</w:t>
      </w:r>
      <w:r>
        <w:rPr>
          <w:rFonts w:hint="eastAsia"/>
        </w:rPr>
        <w:t>学习了预先</w:t>
      </w:r>
      <w:r>
        <w:t>构建</w:t>
      </w:r>
      <w:r>
        <w:rPr>
          <w:rFonts w:hint="eastAsia"/>
        </w:rPr>
        <w:t>的</w:t>
      </w:r>
      <w:r>
        <w:t>阳性药物靶点对KG</w:t>
      </w:r>
      <w:r>
        <w:rPr>
          <w:rFonts w:hint="eastAsia"/>
        </w:rPr>
        <w:t>的实体和关系的嵌入表示，然后利用</w:t>
      </w:r>
      <w:r>
        <w:t>一个Conv-Conv模块来提取药物-靶点对的特征，</w:t>
      </w:r>
      <w:r>
        <w:rPr>
          <w:rFonts w:hint="eastAsia"/>
        </w:rPr>
        <w:t>提取到的特征被传入到一个全连接网络进行二分类，最终</w:t>
      </w:r>
      <w:r>
        <w:t>通过载脂蛋白E</w:t>
      </w:r>
      <w:r>
        <w:rPr>
          <w:rFonts w:hint="eastAsia"/>
        </w:rPr>
        <w:t>作为靶点寻找治疗</w:t>
      </w:r>
      <w:r>
        <w:t>AD</w:t>
      </w:r>
      <w:r>
        <w:rPr>
          <w:rFonts w:hint="eastAsia"/>
        </w:rPr>
        <w:t>的药物</w:t>
      </w:r>
      <w:r>
        <w:t>。Nian</w:t>
      </w:r>
      <w:r>
        <w:rPr>
          <w:rFonts w:hint="eastAsia"/>
        </w:rPr>
        <w:t>等</w:t>
      </w:r>
      <w:r>
        <w:rPr>
          <w:rFonts w:hint="eastAsia"/>
          <w:vertAlign w:val="superscript"/>
        </w:rPr>
        <w:fldChar w:fldCharType="begin"/>
      </w:r>
      <w:r>
        <w:rPr>
          <w:rFonts w:hint="eastAsia"/>
          <w:vertAlign w:val="superscript"/>
        </w:rPr>
        <w:instrText xml:space="preserve"> REF _Ref30422 \r \h </w:instrText>
      </w:r>
      <w:r>
        <w:rPr>
          <w:rFonts w:hint="eastAsia"/>
          <w:vertAlign w:val="superscript"/>
        </w:rPr>
        <w:fldChar w:fldCharType="separate"/>
      </w:r>
      <w:ins w:id="16" w:author="LuYF-Lemon-love [2]" w:date="2023-03-24T14:56:54Z">
        <w:r>
          <w:rPr>
            <w:rFonts w:hint="eastAsia"/>
            <w:vertAlign w:val="superscript"/>
          </w:rPr>
          <w:t>[1]</w:t>
        </w:r>
      </w:ins>
      <w:r>
        <w:rPr>
          <w:rFonts w:hint="eastAsia"/>
          <w:vertAlign w:val="superscript"/>
        </w:rPr>
        <w:fldChar w:fldCharType="end"/>
      </w:r>
      <w:r>
        <w:t>从文献中构建一个KG，</w:t>
      </w:r>
      <w:r>
        <w:rPr>
          <w:rFonts w:hint="eastAsia"/>
        </w:rPr>
        <w:t>利用</w:t>
      </w:r>
      <w:r>
        <w:t>TransE</w:t>
      </w:r>
      <w:r>
        <w:rPr>
          <w:rFonts w:hint="eastAsia"/>
        </w:rPr>
        <w:t>、</w:t>
      </w:r>
      <w:r>
        <w:t>DistMult和ComplEx</w:t>
      </w:r>
      <w:r>
        <w:rPr>
          <w:rFonts w:hint="eastAsia"/>
        </w:rPr>
        <w:t>预测有助于AD治疗或预防的候选物质，</w:t>
      </w:r>
      <w:r>
        <w:t>以研究AD与化学</w:t>
      </w:r>
      <w:r>
        <w:rPr>
          <w:rFonts w:hint="eastAsia"/>
        </w:rPr>
        <w:t>物质、</w:t>
      </w:r>
      <w:r>
        <w:t>药物和膳食补充剂之间的关系，</w:t>
      </w:r>
      <w:r>
        <w:rPr>
          <w:rFonts w:hint="eastAsia"/>
        </w:rPr>
        <w:t>进而</w:t>
      </w:r>
      <w:r>
        <w:t>确定预防或延缓神经退行性进展的机会。</w:t>
      </w:r>
    </w:p>
    <w:p>
      <w:pPr>
        <w:spacing w:before="156" w:beforeLines="0"/>
        <w:ind w:firstLine="420" w:firstLineChars="0"/>
      </w:pPr>
      <w:r>
        <w:rPr>
          <w:rFonts w:hint="eastAsia"/>
        </w:rPr>
        <w:t>本文采用KGE模型研究了AD药物重定位。首先，利用多种KGE模型（TransE、DistMult、ComplEx和RotatE）在DRKG上学习实体和关系的嵌入向量，通过3种经典的KG嵌入评估指标评估了4种KGE模型；然后，在整个KG上重新训练KGE模型，并利用多种嵌入向量分析手段评估</w:t>
      </w:r>
      <w:r>
        <w:rPr>
          <w:rFonts w:hint="eastAsia"/>
          <w:lang w:val="en-US" w:eastAsia="zh-CN"/>
        </w:rPr>
        <w:t>了</w:t>
      </w:r>
      <w:r>
        <w:rPr>
          <w:rFonts w:hint="eastAsia"/>
        </w:rPr>
        <w:t>模型学习到的嵌入向量的质量；最终，根据KGE模型的评估结果选择RotatE作为最终的药物重定位模型，找到了16种治疗AD的候选药物。</w:t>
      </w:r>
    </w:p>
    <w:p>
      <w:pPr>
        <w:pStyle w:val="4"/>
      </w:pPr>
      <w:r>
        <w:rPr>
          <w:rFonts w:hint="eastAsia"/>
        </w:rPr>
        <w:t>方法</w:t>
      </w:r>
    </w:p>
    <w:p>
      <w:pPr>
        <w:pStyle w:val="5"/>
      </w:pPr>
      <w:r>
        <w:rPr>
          <w:rFonts w:hint="eastAsia"/>
        </w:rPr>
        <w:t>数据</w:t>
      </w:r>
    </w:p>
    <w:p>
      <w:pPr>
        <w:spacing w:before="156"/>
        <w:ind w:firstLine="420"/>
      </w:pPr>
      <w:r>
        <w:t>DRKG</w:t>
      </w:r>
      <w:r>
        <w:rPr>
          <w:vertAlign w:val="superscript"/>
        </w:rPr>
        <w:fldChar w:fldCharType="begin"/>
      </w:r>
      <w:r>
        <w:rPr>
          <w:vertAlign w:val="superscript"/>
        </w:rPr>
        <w:instrText xml:space="preserve"> REF _Ref21470 \r \h </w:instrText>
      </w:r>
      <w:r>
        <w:rPr>
          <w:vertAlign w:val="superscript"/>
        </w:rPr>
        <w:fldChar w:fldCharType="separate"/>
      </w:r>
      <w:ins w:id="17" w:author="LuYF-Lemon-love [2]" w:date="2023-03-24T14:56:54Z">
        <w:r>
          <w:rPr>
            <w:vertAlign w:val="superscript"/>
          </w:rPr>
          <w:t>[7]</w:t>
        </w:r>
      </w:ins>
      <w:r>
        <w:rPr>
          <w:vertAlign w:val="superscript"/>
        </w:rPr>
        <w:fldChar w:fldCharType="end"/>
      </w:r>
      <w:r>
        <w:t>是一个涉及基因、药物、疾病、生物过程、副作用和症状的综合生物KG</w:t>
      </w:r>
      <w:r>
        <w:rPr>
          <w:rFonts w:hint="eastAsia"/>
        </w:rPr>
        <w:t>，包括来自DrugBank、Hetionet、GNBR、String、IntAct和DGIdb等六个现有数据库的信息，以及从最近发表的Covid19出版物（截止到2020年3月22日）中收集的数据（后文标记为bioarx数据库）。</w:t>
      </w:r>
      <w:r>
        <w:t>它</w:t>
      </w:r>
      <w:r>
        <w:rPr>
          <w:rFonts w:hint="eastAsia"/>
        </w:rPr>
        <w:t>有</w:t>
      </w:r>
      <w:r>
        <w:t>属于13种实体类型的97238个实体</w:t>
      </w:r>
      <w:r>
        <w:rPr>
          <w:rFonts w:hint="eastAsia"/>
        </w:rPr>
        <w:t>；</w:t>
      </w:r>
      <w:r>
        <w:t>以及属于107种关系类型的5874261个三元组</w:t>
      </w:r>
      <w:r>
        <w:rPr>
          <w:rFonts w:hint="eastAsia"/>
        </w:rPr>
        <w:t>。DRKG使用“实体类型::ID”的格式表示一个实体，如“Disease::MESH:D000544”，其中“Disease”是实体类型，“MESH:D000544”是ID；使用“数据源名::关系名::头实体类型:尾实体类型”的格式表示关系，如“DRUGBANK::treats::Compound:Disease”，其中“DRUGBANK”是数据源名，“treats”是关系名，“Compound”是头实体类型，“Disease”是尾实体类型。</w:t>
      </w:r>
    </w:p>
    <w:p>
      <w:pPr>
        <w:pStyle w:val="5"/>
      </w:pPr>
      <w:r>
        <w:rPr>
          <w:rFonts w:hint="eastAsia"/>
        </w:rPr>
        <w:t>KGE模型基本原理</w:t>
      </w:r>
    </w:p>
    <w:p>
      <w:pPr>
        <w:spacing w:before="156"/>
        <w:ind w:firstLine="420"/>
      </w:pPr>
      <w:r>
        <w:rPr>
          <w:rFonts w:hint="eastAsia"/>
        </w:rPr>
        <w:t>为了实现在DRKG上学习实体和关系的嵌入向量，考虑到算力限制，本文仅研究和对比了四种经典且具有线性时间复杂度的</w:t>
      </w:r>
      <w:r>
        <w:t>KGE</w:t>
      </w:r>
      <w:r>
        <w:rPr>
          <w:rFonts w:hint="eastAsia"/>
        </w:rPr>
        <w:t>模型，即</w:t>
      </w:r>
      <w:r>
        <w:t>TransE</w:t>
      </w:r>
      <w:r>
        <w:rPr>
          <w:vertAlign w:val="superscript"/>
        </w:rPr>
        <w:fldChar w:fldCharType="begin"/>
      </w:r>
      <w:r>
        <w:rPr>
          <w:vertAlign w:val="superscript"/>
        </w:rPr>
        <w:instrText xml:space="preserve"> REF _Ref20044 \r \h </w:instrText>
      </w:r>
      <w:r>
        <w:rPr>
          <w:vertAlign w:val="superscript"/>
        </w:rPr>
        <w:fldChar w:fldCharType="separate"/>
      </w:r>
      <w:ins w:id="18" w:author="LuYF-Lemon-love [2]" w:date="2023-03-24T14:56:54Z">
        <w:r>
          <w:rPr>
            <w:vertAlign w:val="superscript"/>
          </w:rPr>
          <w:t>[8]</w:t>
        </w:r>
      </w:ins>
      <w:r>
        <w:rPr>
          <w:vertAlign w:val="superscript"/>
        </w:rPr>
        <w:fldChar w:fldCharType="end"/>
      </w:r>
      <w:r>
        <w:t>、DistMult</w:t>
      </w:r>
      <w:r>
        <w:rPr>
          <w:vertAlign w:val="superscript"/>
        </w:rPr>
        <w:fldChar w:fldCharType="begin"/>
      </w:r>
      <w:r>
        <w:rPr>
          <w:vertAlign w:val="superscript"/>
        </w:rPr>
        <w:instrText xml:space="preserve"> REF _Ref20077 \r \h </w:instrText>
      </w:r>
      <w:r>
        <w:rPr>
          <w:vertAlign w:val="superscript"/>
        </w:rPr>
        <w:fldChar w:fldCharType="separate"/>
      </w:r>
      <w:ins w:id="19" w:author="LuYF-Lemon-love [2]" w:date="2023-03-24T14:56:54Z">
        <w:r>
          <w:rPr>
            <w:vertAlign w:val="superscript"/>
          </w:rPr>
          <w:t>[9]</w:t>
        </w:r>
      </w:ins>
      <w:r>
        <w:rPr>
          <w:vertAlign w:val="superscript"/>
        </w:rPr>
        <w:fldChar w:fldCharType="end"/>
      </w:r>
      <w:r>
        <w:t>、ComplEx</w:t>
      </w:r>
      <w:r>
        <w:rPr>
          <w:vertAlign w:val="superscript"/>
        </w:rPr>
        <w:fldChar w:fldCharType="begin"/>
      </w:r>
      <w:r>
        <w:rPr>
          <w:vertAlign w:val="superscript"/>
        </w:rPr>
        <w:instrText xml:space="preserve"> REF _Ref20120 \r \h </w:instrText>
      </w:r>
      <w:r>
        <w:rPr>
          <w:vertAlign w:val="superscript"/>
        </w:rPr>
        <w:fldChar w:fldCharType="separate"/>
      </w:r>
      <w:ins w:id="20" w:author="LuYF-Lemon-love [2]" w:date="2023-03-24T14:56:54Z">
        <w:r>
          <w:rPr>
            <w:vertAlign w:val="superscript"/>
          </w:rPr>
          <w:t>[10]</w:t>
        </w:r>
      </w:ins>
      <w:r>
        <w:rPr>
          <w:vertAlign w:val="superscript"/>
        </w:rPr>
        <w:fldChar w:fldCharType="end"/>
      </w:r>
      <w:r>
        <w:t>、RotatE</w:t>
      </w:r>
      <w:r>
        <w:rPr>
          <w:vertAlign w:val="superscript"/>
        </w:rPr>
        <w:fldChar w:fldCharType="begin"/>
      </w:r>
      <w:r>
        <w:rPr>
          <w:vertAlign w:val="superscript"/>
        </w:rPr>
        <w:instrText xml:space="preserve"> REF _Ref20168 \r \h </w:instrText>
      </w:r>
      <w:r>
        <w:rPr>
          <w:vertAlign w:val="superscript"/>
        </w:rPr>
        <w:fldChar w:fldCharType="separate"/>
      </w:r>
      <w:ins w:id="21" w:author="LuYF-Lemon-love [2]" w:date="2023-03-24T14:56:54Z">
        <w:r>
          <w:rPr>
            <w:vertAlign w:val="superscript"/>
          </w:rPr>
          <w:t>[11]</w:t>
        </w:r>
      </w:ins>
      <w:r>
        <w:rPr>
          <w:vertAlign w:val="superscript"/>
        </w:rPr>
        <w:fldChar w:fldCharType="end"/>
      </w:r>
      <w:r>
        <w:rPr>
          <w:rFonts w:hint="eastAsia"/>
        </w:rPr>
        <w:t>。在利用KGE模型来推断现有KG的缺失关系，从而达到补全KG的任务中，KG通常被标记为</w:t>
      </w:r>
      <m:oMath>
        <m:r>
          <m:rPr>
            <m:sty m:val="p"/>
          </m:rPr>
          <w:rPr>
            <w:rFonts w:ascii="Cambria Math" w:hAnsi="Cambria Math"/>
          </w:rPr>
          <m:t>T</m:t>
        </m:r>
      </m:oMath>
      <w:r>
        <w:rPr>
          <w:rFonts w:hint="eastAsia"/>
        </w:rPr>
        <w:t>，是一组格式为</w:t>
      </w:r>
      <m:oMath>
        <m:r>
          <m:rPr>
            <m:sty m:val="p"/>
          </m:rPr>
          <w:rPr>
            <w:rFonts w:ascii="Cambria Math" w:hAnsi="Cambria Math"/>
          </w:rPr>
          <m:t>(h, r, t)</m:t>
        </m:r>
      </m:oMath>
      <w:r>
        <w:rPr>
          <w:rFonts w:hint="eastAsia"/>
        </w:rPr>
        <w:t>三元组的集合，其中</w:t>
      </w:r>
      <m:oMath>
        <m:r>
          <m:rPr>
            <m:sty m:val="p"/>
          </m:rPr>
          <w:rPr>
            <w:rFonts w:ascii="Cambria Math" w:hAnsi="Cambria Math"/>
          </w:rPr>
          <m:t>h, t∈ E</m:t>
        </m:r>
      </m:oMath>
      <w:r>
        <w:rPr>
          <w:rFonts w:hint="eastAsia"/>
        </w:rPr>
        <w:t>，</w:t>
      </w:r>
      <m:oMath>
        <m:r>
          <m:rPr>
            <m:sty m:val="p"/>
          </m:rPr>
          <w:rPr>
            <w:rFonts w:ascii="Cambria Math" w:hAnsi="Cambria Math"/>
          </w:rPr>
          <m:t>r∈R</m:t>
        </m:r>
      </m:oMath>
      <w:r>
        <w:rPr>
          <w:rFonts w:hint="eastAsia"/>
        </w:rPr>
        <w:t>，</w:t>
      </w:r>
      <m:oMath>
        <m:r>
          <m:rPr>
            <m:sty m:val="p"/>
          </m:rPr>
          <w:rPr>
            <w:rFonts w:ascii="Cambria Math" w:hAnsi="Cambria Math"/>
          </w:rPr>
          <m:t>E</m:t>
        </m:r>
      </m:oMath>
      <w:r>
        <w:rPr>
          <w:rFonts w:hint="eastAsia"/>
        </w:rPr>
        <w:t>是KG的实体集合，</w:t>
      </w:r>
      <m:oMath>
        <m:r>
          <m:rPr>
            <m:sty m:val="p"/>
          </m:rPr>
          <w:rPr>
            <w:rFonts w:ascii="Cambria Math" w:hAnsi="Cambria Math"/>
          </w:rPr>
          <m:t>R</m:t>
        </m:r>
      </m:oMath>
      <w:r>
        <w:rPr>
          <w:rFonts w:hint="eastAsia"/>
        </w:rPr>
        <w:t>是KG的关系集合。KGE模型一般都具有一个度量</w:t>
      </w:r>
      <m:oMath>
        <m:r>
          <m:rPr>
            <m:sty m:val="p"/>
          </m:rPr>
          <w:rPr>
            <w:rFonts w:ascii="Cambria Math" w:hAnsi="Cambria Math"/>
          </w:rPr>
          <m:t>(h, r, t)</m:t>
        </m:r>
      </m:oMath>
      <w:r>
        <w:rPr>
          <w:rFonts w:hint="eastAsia"/>
        </w:rPr>
        <w:t>成立概率的评分函数，该评分函数是特定KGE模型对KG的建模假设</w:t>
      </w:r>
      <w:r>
        <w:rPr>
          <w:rFonts w:hint="eastAsia"/>
          <w:vertAlign w:val="superscript"/>
        </w:rPr>
        <w:fldChar w:fldCharType="begin"/>
      </w:r>
      <w:r>
        <w:rPr>
          <w:rFonts w:hint="eastAsia"/>
          <w:vertAlign w:val="superscript"/>
        </w:rPr>
        <w:instrText xml:space="preserve"> REF _Ref20168 \r \h </w:instrText>
      </w:r>
      <w:r>
        <w:rPr>
          <w:rFonts w:hint="eastAsia"/>
          <w:vertAlign w:val="superscript"/>
        </w:rPr>
        <w:fldChar w:fldCharType="separate"/>
      </w:r>
      <w:ins w:id="22" w:author="LuYF-Lemon-love [2]" w:date="2023-03-24T14:56:54Z">
        <w:r>
          <w:rPr>
            <w:rFonts w:hint="eastAsia"/>
            <w:vertAlign w:val="superscript"/>
          </w:rPr>
          <w:t>[11]</w:t>
        </w:r>
      </w:ins>
      <w:r>
        <w:rPr>
          <w:rFonts w:hint="eastAsia"/>
          <w:vertAlign w:val="superscript"/>
        </w:rPr>
        <w:fldChar w:fldCharType="end"/>
      </w:r>
      <w:r>
        <w:rPr>
          <w:rFonts w:hint="eastAsia"/>
        </w:rPr>
        <w:t>。</w:t>
      </w:r>
    </w:p>
    <w:p>
      <w:pPr>
        <w:pStyle w:val="6"/>
      </w:pPr>
      <w:r>
        <w:rPr>
          <w:rFonts w:hint="eastAsia"/>
        </w:rPr>
        <w:t>TransE模型基本原理</w:t>
      </w:r>
    </w:p>
    <w:p>
      <w:pPr>
        <w:spacing w:before="156"/>
        <w:ind w:firstLine="420"/>
      </w:pPr>
      <w:r>
        <w:rPr>
          <w:rFonts w:hint="eastAsia"/>
        </w:rPr>
        <w:t>TransE</w:t>
      </w:r>
      <w:r>
        <w:rPr>
          <w:rFonts w:hint="eastAsia"/>
          <w:vertAlign w:val="superscript"/>
        </w:rPr>
        <w:fldChar w:fldCharType="begin"/>
      </w:r>
      <w:r>
        <w:rPr>
          <w:rFonts w:hint="eastAsia"/>
          <w:vertAlign w:val="superscript"/>
        </w:rPr>
        <w:instrText xml:space="preserve"> REF _Ref20044 \r \h </w:instrText>
      </w:r>
      <w:r>
        <w:rPr>
          <w:rFonts w:hint="eastAsia"/>
          <w:vertAlign w:val="superscript"/>
        </w:rPr>
        <w:fldChar w:fldCharType="separate"/>
      </w:r>
      <w:ins w:id="23" w:author="LuYF-Lemon-love [2]" w:date="2023-03-24T14:56:54Z">
        <w:r>
          <w:rPr>
            <w:rFonts w:hint="eastAsia"/>
            <w:vertAlign w:val="superscript"/>
          </w:rPr>
          <w:t>[8]</w:t>
        </w:r>
      </w:ins>
      <w:r>
        <w:rPr>
          <w:rFonts w:hint="eastAsia"/>
          <w:vertAlign w:val="superscript"/>
        </w:rPr>
        <w:fldChar w:fldCharType="end"/>
      </w:r>
      <w:r>
        <w:rPr>
          <w:rFonts w:hint="eastAsia"/>
        </w:rPr>
        <w:t>是一个代表性的平移模型，它假设实体和关系属于同一向量空间</w:t>
      </w:r>
      <m:oMath>
        <m:sSup>
          <m:sSupPr>
            <m:ctrlPr>
              <w:rPr>
                <w:rFonts w:ascii="Cambria Math" w:hAnsi="Cambria Math"/>
              </w:rPr>
            </m:ctrlPr>
          </m:sSupPr>
          <m:e>
            <m:r>
              <m:rPr>
                <m:sty m:val="p"/>
                <m:scr m:val="double-struck"/>
              </m:rPr>
              <w:rPr>
                <w:rFonts w:ascii="Cambria Math" w:hAnsi="Cambria Math" w:eastAsia="MS Mincho"/>
              </w:rPr>
              <m:t>ℝ</m:t>
            </m:r>
            <m:ctrlPr>
              <w:rPr>
                <w:rFonts w:ascii="Cambria Math" w:hAnsi="Cambria Math"/>
              </w:rPr>
            </m:ctrlPr>
          </m:e>
          <m:sup>
            <m:r>
              <m:rPr>
                <m:sty m:val="p"/>
              </m:rPr>
              <w:rPr>
                <w:rFonts w:ascii="Cambria Math" w:hAnsi="Cambria Math"/>
              </w:rPr>
              <m:t>d</m:t>
            </m:r>
            <m:ctrlPr>
              <w:rPr>
                <w:rFonts w:ascii="Cambria Math" w:hAnsi="Cambria Math"/>
              </w:rPr>
            </m:ctrlPr>
          </m:sup>
        </m:sSup>
      </m:oMath>
      <w:r>
        <w:rPr>
          <w:rFonts w:hint="eastAsia"/>
        </w:rPr>
        <w:t>，</w:t>
      </w:r>
      <m:oMath>
        <m:r>
          <m:rPr>
            <m:sty m:val="p"/>
          </m:rPr>
          <w:rPr>
            <w:rFonts w:ascii="Cambria Math" w:hAnsi="Cambria Math"/>
          </w:rPr>
          <m:t>d</m:t>
        </m:r>
      </m:oMath>
      <w:r>
        <w:rPr>
          <w:rFonts w:hint="eastAsia"/>
        </w:rPr>
        <w:t>是向量空间的维度。关系</w:t>
      </w:r>
      <m:oMath>
        <m:r>
          <m:rPr>
            <m:sty m:val="p"/>
          </m:rPr>
          <w:rPr>
            <w:rFonts w:ascii="Cambria Math" w:hAnsi="Cambria Math"/>
          </w:rPr>
          <m:t>r</m:t>
        </m:r>
      </m:oMath>
      <w:r>
        <w:rPr>
          <w:rFonts w:hint="eastAsia"/>
        </w:rPr>
        <w:t>被建模为实体向量的平移，如果三元组</w:t>
      </w:r>
      <m:oMath>
        <m:r>
          <m:rPr>
            <m:sty m:val="p"/>
          </m:rPr>
          <w:rPr>
            <w:rFonts w:ascii="Cambria Math" w:hAnsi="Cambria Math"/>
          </w:rPr>
          <m:t>(h, r, t)</m:t>
        </m:r>
      </m:oMath>
      <w:r>
        <w:rPr>
          <w:rFonts w:hint="eastAsia"/>
        </w:rPr>
        <w:t>成立，那么</w:t>
      </w:r>
      <m:oMath>
        <m:r>
          <m:rPr>
            <m:sty m:val="p"/>
          </m:rPr>
          <w:rPr>
            <w:rFonts w:hint="eastAsia" w:ascii="Cambria Math" w:hAnsi="Cambria Math"/>
          </w:rPr>
          <m:t>h</m:t>
        </m:r>
        <m:r>
          <m:rPr>
            <m:sty m:val="p"/>
          </m:rPr>
          <w:rPr>
            <w:rFonts w:ascii="Cambria Math" w:hAnsi="Cambria Math"/>
          </w:rPr>
          <m:t xml:space="preserve"> + r ≈ t</m:t>
        </m:r>
      </m:oMath>
      <w:r>
        <w:rPr>
          <w:rFonts w:hint="eastAsia"/>
        </w:rPr>
        <w:t>，即</w:t>
      </w:r>
      <m:oMath>
        <m:r>
          <m:rPr>
            <m:sty m:val="p"/>
          </m:rPr>
          <w:rPr>
            <w:rFonts w:ascii="Cambria Math" w:hAnsi="Cambria Math"/>
          </w:rPr>
          <m:t>t</m:t>
        </m:r>
      </m:oMath>
      <w:r>
        <w:rPr>
          <w:rFonts w:hint="eastAsia"/>
        </w:rPr>
        <w:t>应该是</w:t>
      </w:r>
      <m:oMath>
        <m:r>
          <m:rPr>
            <m:sty m:val="p"/>
          </m:rPr>
          <w:rPr>
            <w:rFonts w:hint="eastAsia" w:ascii="Cambria Math" w:hAnsi="Cambria Math"/>
          </w:rPr>
          <m:t>h</m:t>
        </m:r>
        <m:r>
          <m:rPr>
            <m:sty m:val="p"/>
          </m:rPr>
          <w:rPr>
            <w:rFonts w:ascii="Cambria Math" w:hAnsi="Cambria Math"/>
          </w:rPr>
          <m:t xml:space="preserve"> + r</m:t>
        </m:r>
      </m:oMath>
      <w:r>
        <w:rPr>
          <w:rFonts w:hint="eastAsia"/>
        </w:rPr>
        <w:t>最近的实体向量；如果不成立，</w:t>
      </w:r>
      <m:oMath>
        <m:r>
          <m:rPr>
            <m:sty m:val="p"/>
          </m:rPr>
          <w:rPr>
            <w:rFonts w:hint="eastAsia" w:ascii="Cambria Math" w:hAnsi="Cambria Math"/>
          </w:rPr>
          <m:t>h</m:t>
        </m:r>
        <m:r>
          <m:rPr>
            <m:sty m:val="p"/>
          </m:rPr>
          <w:rPr>
            <w:rFonts w:ascii="Cambria Math" w:hAnsi="Cambria Math"/>
          </w:rPr>
          <m:t xml:space="preserve"> + r</m:t>
        </m:r>
      </m:oMath>
      <w:r>
        <w:rPr>
          <w:rFonts w:hint="eastAsia"/>
        </w:rPr>
        <w:t>应该远离</w:t>
      </w:r>
      <m:oMath>
        <m:r>
          <m:rPr>
            <m:sty m:val="p"/>
          </m:rPr>
          <w:rPr>
            <w:rFonts w:ascii="Cambria Math" w:hAnsi="Cambria Math"/>
          </w:rPr>
          <m:t>t</m:t>
        </m:r>
      </m:oMath>
      <w:r>
        <w:rPr>
          <w:rFonts w:hint="eastAsia"/>
        </w:rPr>
        <w:t>。TransE只能建模1对1的关系类型；但是从另一种关系分类角度，它能捕获</w:t>
      </w:r>
      <w:r>
        <w:rPr>
          <w:rFonts w:hint="eastAsia" w:hAnsi="Cambria Math" w:cs="微软雅黑"/>
        </w:rPr>
        <w:t>反对称、反转和组成三种关系但不能捕获对称关系</w:t>
      </w:r>
      <w:r>
        <w:rPr>
          <w:rFonts w:hint="eastAsia" w:hAnsi="Cambria Math" w:cs="微软雅黑"/>
          <w:vertAlign w:val="superscript"/>
        </w:rPr>
        <w:fldChar w:fldCharType="begin"/>
      </w:r>
      <w:r>
        <w:rPr>
          <w:rFonts w:hint="eastAsia" w:hAnsi="Cambria Math" w:cs="微软雅黑"/>
          <w:vertAlign w:val="superscript"/>
        </w:rPr>
        <w:instrText xml:space="preserve"> REF _Ref20168 \r \h </w:instrText>
      </w:r>
      <w:r>
        <w:rPr>
          <w:rFonts w:hint="eastAsia" w:hAnsi="Cambria Math" w:cs="微软雅黑"/>
          <w:vertAlign w:val="superscript"/>
        </w:rPr>
        <w:fldChar w:fldCharType="separate"/>
      </w:r>
      <w:ins w:id="24" w:author="LuYF-Lemon-love [2]" w:date="2023-03-24T14:56:54Z">
        <w:r>
          <w:rPr>
            <w:rFonts w:hint="eastAsia" w:hAnsi="Cambria Math" w:cs="微软雅黑"/>
            <w:vertAlign w:val="superscript"/>
          </w:rPr>
          <w:t>[11]</w:t>
        </w:r>
      </w:ins>
      <w:r>
        <w:rPr>
          <w:rFonts w:hint="eastAsia" w:hAnsi="Cambria Math" w:cs="微软雅黑"/>
          <w:vertAlign w:val="superscript"/>
        </w:rPr>
        <w:fldChar w:fldCharType="end"/>
      </w:r>
      <w:r>
        <w:rPr>
          <w:rFonts w:hint="eastAsia" w:hAnsi="Cambria Math"/>
        </w:rPr>
        <w:t>。</w:t>
      </w:r>
      <w:r>
        <w:rPr>
          <w:rFonts w:hint="eastAsia"/>
        </w:rPr>
        <w:t>TransE的评分函数如公式(1</w:t>
      </w:r>
      <w:r>
        <w:t>)</w:t>
      </w:r>
      <w:r>
        <w:rPr>
          <w:rFonts w:hint="eastAsia"/>
        </w:rPr>
        <w:t>所示。</w:t>
      </w:r>
    </w:p>
    <w:p>
      <w:pPr>
        <w:pStyle w:val="32"/>
        <w:spacing w:before="156"/>
      </w:pPr>
      <w:r>
        <w:rPr>
          <w:rFonts w:hint="eastAsia" w:hAnsi="Cambria Math"/>
        </w:rPr>
        <w:tab/>
      </w:r>
      <w:r>
        <w:object>
          <v:shape id="_x0000_i1025" o:spt="75" type="#_x0000_t75" style="height:18.8pt;width:132.2pt;" o:ole="t" filled="f" o:preferrelative="t" stroked="f" coordsize="21600,21600">
            <v:path/>
            <v:fill on="f" focussize="0,0"/>
            <v:stroke on="f"/>
            <v:imagedata r:id="rId9" o:title=""/>
            <o:lock v:ext="edit" aspectratio="t"/>
            <w10:wrap type="none"/>
            <w10:anchorlock/>
          </v:shape>
          <o:OLEObject Type="Embed" ProgID="DSEquations" ShapeID="_x0000_i1025" DrawAspect="Content" ObjectID="_1468075725" r:id="rId8">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rPr>
          <w:highlight w:val="yellow"/>
        </w:rPr>
        <w:fldChar w:fldCharType="separate"/>
      </w:r>
      <w:r>
        <w:fldChar w:fldCharType="end"/>
      </w:r>
      <w:r>
        <w:instrText xml:space="preserve">(</w:instrText>
      </w:r>
      <w:r>
        <w:fldChar w:fldCharType="begin"/>
      </w:r>
      <w:r>
        <w:instrText xml:space="preserve"> SEQ MTEqn \c \* Arabic \* MERGEFORMAT </w:instrText>
      </w:r>
      <w:r>
        <w:fldChar w:fldCharType="separate"/>
      </w:r>
      <w:ins w:id="25" w:author="LuYF-Lemon-love [2]" w:date="2023-03-24T14:56:54Z">
        <w:r>
          <w:rPr/>
          <w:instrText xml:space="preserve">1</w:instrText>
        </w:r>
      </w:ins>
      <w:r>
        <w:fldChar w:fldCharType="end"/>
      </w:r>
      <w:r>
        <w:instrText xml:space="preserve">)</w:instrText>
      </w:r>
      <w:r>
        <w:rPr>
          <w:highlight w:val="yellow"/>
        </w:rPr>
        <w:fldChar w:fldCharType="separate"/>
      </w:r>
      <w:r>
        <w:fldChar w:fldCharType="end"/>
      </w:r>
    </w:p>
    <w:p>
      <w:pPr>
        <w:rPr>
          <w:rFonts w:hint="default" w:hAnsiTheme="minorHAnsi"/>
          <w:rPrChange w:id="26" w:author="子熙" w:date="2023-03-24T09:44:00Z">
            <w:rPr>
              <w:rFonts w:hAnsi="Cambria Math"/>
            </w:rPr>
          </w:rPrChange>
        </w:rPr>
      </w:pPr>
      <w:r>
        <w:rPr>
          <w:rFonts w:hint="eastAsia"/>
          <w:lang w:val="en-US" w:eastAsia="zh-CN"/>
        </w:rPr>
        <w:t>如公式(1)所示，TransE依据距离函数（</w:t>
      </w:r>
      <m:oMath>
        <m:sSub>
          <m:sSubPr>
            <m:ctrlPr>
              <w:rPr>
                <w:rFonts w:ascii="Cambria Math" w:hAnsi="Cambria Math"/>
                <w:i/>
                <w:lang w:val="en-US"/>
              </w:rPr>
            </m:ctrlPr>
          </m:sSubPr>
          <m:e>
            <m:r>
              <m:rPr/>
              <w:rPr>
                <w:rFonts w:hint="default" w:ascii="Cambria Math" w:hAnsi="Cambria Math"/>
                <w:lang w:val="en-US" w:eastAsia="zh-CN"/>
              </w:rPr>
              <m:t>L</m:t>
            </m:r>
            <m:ctrlPr>
              <w:rPr>
                <w:rFonts w:ascii="Cambria Math" w:hAnsi="Cambria Math"/>
                <w:i/>
                <w:lang w:val="en-US"/>
              </w:rPr>
            </m:ctrlPr>
          </m:e>
          <m:sub>
            <m:r>
              <m:rPr/>
              <w:rPr>
                <w:rFonts w:hint="default" w:ascii="Cambria Math" w:hAnsi="Cambria Math"/>
                <w:lang w:val="en-US" w:eastAsia="zh-CN"/>
              </w:rPr>
              <m:t xml:space="preserve">1 </m:t>
            </m:r>
            <m:ctrlPr>
              <w:rPr>
                <w:rFonts w:ascii="Cambria Math" w:hAnsi="Cambria Math"/>
                <w:i/>
                <w:lang w:val="en-US"/>
              </w:rPr>
            </m:ctrlPr>
          </m:sub>
        </m:sSub>
      </m:oMath>
      <w:r>
        <w:rPr>
          <w:rFonts w:hint="eastAsia" w:hAnsi="Cambria Math"/>
          <w:i w:val="0"/>
          <w:lang w:val="en-US" w:eastAsia="zh-CN"/>
        </w:rPr>
        <w:t>范数和</w:t>
      </w:r>
      <m:oMath>
        <m:sSub>
          <m:sSubPr>
            <m:ctrlPr>
              <w:rPr>
                <w:rFonts w:ascii="Cambria Math" w:hAnsi="Cambria Math"/>
                <w:i/>
                <w:lang w:val="en-US"/>
              </w:rPr>
            </m:ctrlPr>
          </m:sSubPr>
          <m:e>
            <m:r>
              <m:rPr/>
              <w:rPr>
                <w:rFonts w:hint="default" w:ascii="Cambria Math" w:hAnsi="Cambria Math"/>
                <w:lang w:val="en-US" w:eastAsia="zh-CN"/>
              </w:rPr>
              <m:t>L</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oMath>
      <w:r>
        <w:rPr>
          <w:rFonts w:hint="eastAsia" w:hAnsi="Cambria Math"/>
          <w:i w:val="0"/>
          <w:lang w:val="en-US" w:eastAsia="zh-CN"/>
        </w:rPr>
        <w:t>范数</w:t>
      </w:r>
      <w:r>
        <w:rPr>
          <w:rFonts w:hint="eastAsia"/>
          <w:lang w:val="en-US" w:eastAsia="zh-CN"/>
        </w:rPr>
        <w:t>）选择的不同有两个变体分别为TransE_l1和TransE_l2。</w:t>
      </w:r>
    </w:p>
    <w:p>
      <w:pPr>
        <w:pStyle w:val="6"/>
      </w:pPr>
      <w:r>
        <w:rPr>
          <w:rFonts w:hint="eastAsia"/>
        </w:rPr>
        <w:t>DistMult模型的基本原理</w:t>
      </w:r>
    </w:p>
    <w:p>
      <w:pPr>
        <w:spacing w:before="156"/>
        <w:ind w:firstLine="420"/>
        <w:rPr>
          <w:rFonts w:hAnsi="Cambria Math"/>
        </w:rPr>
      </w:pPr>
      <w:r>
        <w:rPr>
          <w:rFonts w:hint="eastAsia" w:hAnsi="Cambria Math"/>
        </w:rPr>
        <w:t>DistMult</w:t>
      </w:r>
      <w:r>
        <w:rPr>
          <w:rFonts w:hint="eastAsia" w:hAnsi="Cambria Math"/>
          <w:vertAlign w:val="superscript"/>
        </w:rPr>
        <w:fldChar w:fldCharType="begin"/>
      </w:r>
      <w:r>
        <w:rPr>
          <w:rFonts w:hint="eastAsia" w:hAnsi="Cambria Math"/>
          <w:vertAlign w:val="superscript"/>
        </w:rPr>
        <w:instrText xml:space="preserve"> REF _Ref20077 \r \h </w:instrText>
      </w:r>
      <w:r>
        <w:rPr>
          <w:rFonts w:hint="eastAsia" w:hAnsi="Cambria Math"/>
          <w:vertAlign w:val="superscript"/>
        </w:rPr>
        <w:fldChar w:fldCharType="separate"/>
      </w:r>
      <w:ins w:id="27" w:author="LuYF-Lemon-love [2]" w:date="2023-03-24T14:56:54Z">
        <w:r>
          <w:rPr>
            <w:rFonts w:hint="eastAsia" w:hAnsi="Cambria Math"/>
            <w:vertAlign w:val="superscript"/>
          </w:rPr>
          <w:t>[9]</w:t>
        </w:r>
      </w:ins>
      <w:r>
        <w:rPr>
          <w:rFonts w:hint="eastAsia" w:hAnsi="Cambria Math"/>
          <w:vertAlign w:val="superscript"/>
        </w:rPr>
        <w:fldChar w:fldCharType="end"/>
      </w:r>
      <w:r>
        <w:rPr>
          <w:rFonts w:hAnsi="Cambria Math"/>
        </w:rPr>
        <w:t>是一个双线性模型，</w:t>
      </w:r>
      <w:r>
        <w:rPr>
          <w:rFonts w:hint="eastAsia" w:hAnsi="Cambria Math"/>
        </w:rPr>
        <w:t>它为每一种</w:t>
      </w:r>
      <w:r>
        <w:rPr>
          <w:rFonts w:hAnsi="Cambria Math"/>
        </w:rPr>
        <w:t>关系</w:t>
      </w:r>
      <w:r>
        <w:rPr>
          <w:rFonts w:hint="eastAsia" w:hAnsi="Cambria Math"/>
        </w:rPr>
        <w:t>提供了一个</w:t>
      </w:r>
      <w:r>
        <w:rPr>
          <w:rFonts w:hint="eastAsia" w:hAnsi="Cambria Math" w:cs="微软雅黑"/>
        </w:rPr>
        <w:t>对角矩阵</w:t>
      </w:r>
      <w:r>
        <w:rPr>
          <w:rFonts w:hint="eastAsia" w:hAnsi="Cambria Math"/>
        </w:rPr>
        <w:t>来建模</w:t>
      </w:r>
      <w:r>
        <w:rPr>
          <w:rFonts w:hAnsi="Cambria Math"/>
        </w:rPr>
        <w:t>实体之间的交互</w:t>
      </w:r>
      <w:r>
        <w:rPr>
          <w:rFonts w:hint="eastAsia" w:hAnsi="Cambria Math"/>
        </w:rPr>
        <w:t>进而捕获KG的潜在语义</w:t>
      </w:r>
      <w:r>
        <w:rPr>
          <w:rFonts w:hAnsi="Cambria Math"/>
        </w:rPr>
        <w:t>。</w:t>
      </w:r>
      <w:r>
        <w:rPr>
          <w:rFonts w:hint="eastAsia" w:hAnsi="Cambria Math"/>
        </w:rPr>
        <w:t>DistMult</w:t>
      </w:r>
      <w:r>
        <w:rPr>
          <w:rFonts w:hint="eastAsia"/>
        </w:rPr>
        <w:t>也假设实体和关系属于同一向量空间</w:t>
      </w:r>
      <m:oMath>
        <m:sSup>
          <m:sSupPr>
            <m:ctrlPr>
              <w:rPr>
                <w:rFonts w:ascii="Cambria Math" w:hAnsi="Cambria Math"/>
              </w:rPr>
            </m:ctrlPr>
          </m:sSupPr>
          <m:e>
            <m:r>
              <m:rPr>
                <m:sty m:val="p"/>
                <m:scr m:val="double-struck"/>
              </m:rPr>
              <w:rPr>
                <w:rFonts w:ascii="Cambria Math" w:hAnsi="Cambria Math" w:eastAsia="MS Mincho"/>
              </w:rPr>
              <m:t>ℝ</m:t>
            </m:r>
            <m:ctrlPr>
              <w:rPr>
                <w:rFonts w:ascii="Cambria Math" w:hAnsi="Cambria Math"/>
              </w:rPr>
            </m:ctrlPr>
          </m:e>
          <m:sup>
            <m:r>
              <m:rPr>
                <m:sty m:val="p"/>
              </m:rPr>
              <w:rPr>
                <w:rFonts w:ascii="Cambria Math" w:hAnsi="Cambria Math"/>
              </w:rPr>
              <m:t>d</m:t>
            </m:r>
            <m:ctrlPr>
              <w:rPr>
                <w:rFonts w:ascii="Cambria Math" w:hAnsi="Cambria Math"/>
              </w:rPr>
            </m:ctrlPr>
          </m:sup>
        </m:sSup>
      </m:oMath>
      <w:r>
        <w:rPr>
          <w:rFonts w:hint="eastAsia"/>
        </w:rPr>
        <w:t>，其评分函数如公式(</w:t>
      </w:r>
      <w:r>
        <w:t>2)</w:t>
      </w:r>
      <w:r>
        <w:rPr>
          <w:rFonts w:hint="eastAsia"/>
        </w:rPr>
        <w:t>所示。</w:t>
      </w:r>
    </w:p>
    <w:p>
      <w:pPr>
        <w:pStyle w:val="32"/>
        <w:spacing w:before="156"/>
      </w:pPr>
      <w:r>
        <w:rPr>
          <w:rFonts w:hint="eastAsia"/>
        </w:rPr>
        <w:tab/>
      </w:r>
      <w:r>
        <w:rPr>
          <w:rFonts w:hint="eastAsia"/>
        </w:rPr>
        <w:object>
          <v:shape id="_x0000_i1026" o:spt="75" type="#_x0000_t75" style="height:18.25pt;width:108pt;" o:ole="t" filled="f" o:preferrelative="t" stroked="f" coordsize="21600,21600">
            <v:path/>
            <v:fill on="f" focussize="0,0"/>
            <v:stroke on="f" joinstyle="miter"/>
            <v:imagedata r:id="rId11" o:title=""/>
            <o:lock v:ext="edit" aspectratio="t"/>
            <w10:wrap type="none"/>
            <w10:anchorlock/>
          </v:shape>
          <o:OLEObject Type="Embed" ProgID="DSEquations" ShapeID="_x0000_i1026" DrawAspect="Content" ObjectID="_1468075726" r:id="rId10">
            <o:LockedField>false</o:LockedField>
          </o:OLEObject>
        </w:object>
      </w:r>
      <w:r>
        <w:rPr>
          <w:rFonts w:hint="eastAsia"/>
        </w:rPr>
        <w:t xml:space="preserve"> </w:t>
      </w:r>
      <w:r>
        <w:rPr>
          <w:rFonts w:hint="eastAsia"/>
        </w:rPr>
        <w:tab/>
      </w:r>
      <w:r>
        <w:rPr>
          <w:rFonts w:hint="eastAsia"/>
        </w:rPr>
        <w:fldChar w:fldCharType="begin"/>
      </w:r>
      <w:r>
        <w:rPr>
          <w:rFonts w:hint="eastAsia"/>
        </w:rPr>
        <w:instrText xml:space="preserve"> MACROBUTTON MTPlaceRef \* MERGEFORMAT </w:instrText>
      </w:r>
      <w:r>
        <w:fldChar w:fldCharType="begin"/>
      </w:r>
      <w:r>
        <w:instrText xml:space="preserve"> SEQ MTEqn \h \* MERGEFORMAT </w:instrText>
      </w:r>
      <w:r>
        <w:fldChar w:fldCharType="separate"/>
      </w:r>
      <w:r>
        <w:fldChar w:fldCharType="end"/>
      </w:r>
      <w:r>
        <w:rPr>
          <w:rFonts w:hint="eastAsia"/>
        </w:rPr>
        <w:instrText xml:space="preserve">(</w:instrText>
      </w:r>
      <w:r>
        <w:fldChar w:fldCharType="begin"/>
      </w:r>
      <w:r>
        <w:instrText xml:space="preserve"> SEQ MTEqn \c \* Arabic \* MERGEFORMAT </w:instrText>
      </w:r>
      <w:r>
        <w:fldChar w:fldCharType="separate"/>
      </w:r>
      <w:ins w:id="28" w:author="LuYF-Lemon-love [2]" w:date="2023-03-24T14:56:54Z">
        <w:r>
          <w:rPr/>
          <w:instrText xml:space="preserve">2</w:instrText>
        </w:r>
      </w:ins>
      <w:r>
        <w:fldChar w:fldCharType="end"/>
      </w:r>
      <w:r>
        <w:rPr>
          <w:rFonts w:hint="eastAsia"/>
        </w:rPr>
        <w:instrText xml:space="preserve">)</w:instrText>
      </w:r>
      <w:r>
        <w:fldChar w:fldCharType="separate"/>
      </w:r>
      <w:r>
        <w:rPr>
          <w:rFonts w:hint="eastAsia"/>
        </w:rPr>
        <w:fldChar w:fldCharType="end"/>
      </w:r>
    </w:p>
    <w:p>
      <w:pPr>
        <w:spacing w:before="156"/>
        <w:ind w:firstLine="420"/>
      </w:pPr>
      <w:r>
        <w:rPr>
          <w:rFonts w:hint="eastAsia"/>
        </w:rPr>
        <w:t>其中，</w:t>
      </w:r>
      <m:oMath>
        <m:r>
          <m:rPr>
            <m:sty m:val="p"/>
          </m:rPr>
          <w:rPr>
            <w:rFonts w:hint="eastAsia" w:ascii="Cambria Math" w:hAnsi="Cambria Math"/>
          </w:rPr>
          <m:t>diag</m:t>
        </m:r>
        <m:r>
          <m:rPr>
            <m:sty m:val="p"/>
          </m:rPr>
          <w:rPr>
            <w:rFonts w:ascii="Cambria Math" w:hAnsi="Cambria Math"/>
          </w:rPr>
          <m:t>(r)</m:t>
        </m:r>
      </m:oMath>
      <w:r>
        <w:rPr>
          <w:rFonts w:hint="eastAsia"/>
        </w:rPr>
        <w:t>是关系</w:t>
      </w:r>
      <m:oMath>
        <m:r>
          <m:rPr>
            <m:sty m:val="p"/>
          </m:rPr>
          <w:rPr>
            <w:rFonts w:ascii="Cambria Math" w:hAnsi="Cambria Math"/>
          </w:rPr>
          <m:t>r</m:t>
        </m:r>
      </m:oMath>
      <w:r>
        <w:rPr>
          <w:rFonts w:hint="eastAsia" w:hAnsi="Cambria Math"/>
        </w:rPr>
        <w:t>的对角矩阵。</w:t>
      </w:r>
    </w:p>
    <w:p>
      <w:pPr>
        <w:pStyle w:val="6"/>
      </w:pPr>
      <w:r>
        <w:t>ComplEx</w:t>
      </w:r>
      <w:r>
        <w:rPr>
          <w:rFonts w:hint="eastAsia" w:hAnsi="Cambria Math"/>
        </w:rPr>
        <w:t>模型的基本原理</w:t>
      </w:r>
    </w:p>
    <w:p>
      <w:pPr>
        <w:spacing w:before="156"/>
        <w:ind w:firstLine="420"/>
        <w:rPr>
          <w:rFonts w:hAnsi="Cambria Math"/>
        </w:rPr>
      </w:pPr>
      <w:r>
        <w:rPr>
          <w:rFonts w:hint="eastAsia" w:hAnsi="Cambria Math"/>
        </w:rPr>
        <w:t>由于DistMult</w:t>
      </w:r>
      <w:r>
        <w:rPr>
          <w:rFonts w:hint="eastAsia" w:hAnsi="Cambria Math"/>
          <w:vertAlign w:val="superscript"/>
        </w:rPr>
        <w:fldChar w:fldCharType="begin"/>
      </w:r>
      <w:r>
        <w:rPr>
          <w:rFonts w:hint="eastAsia" w:hAnsi="Cambria Math"/>
          <w:vertAlign w:val="superscript"/>
        </w:rPr>
        <w:instrText xml:space="preserve"> REF _Ref20077 \r \h </w:instrText>
      </w:r>
      <w:r>
        <w:rPr>
          <w:rFonts w:hint="eastAsia" w:hAnsi="Cambria Math"/>
          <w:vertAlign w:val="superscript"/>
        </w:rPr>
        <w:fldChar w:fldCharType="separate"/>
      </w:r>
      <w:ins w:id="29" w:author="LuYF-Lemon-love [2]" w:date="2023-03-24T14:56:54Z">
        <w:r>
          <w:rPr>
            <w:rFonts w:hint="eastAsia" w:hAnsi="Cambria Math"/>
            <w:vertAlign w:val="superscript"/>
          </w:rPr>
          <w:t>[9]</w:t>
        </w:r>
      </w:ins>
      <w:r>
        <w:rPr>
          <w:rFonts w:hint="eastAsia" w:hAnsi="Cambria Math"/>
          <w:vertAlign w:val="superscript"/>
        </w:rPr>
        <w:fldChar w:fldCharType="end"/>
      </w:r>
      <w:r>
        <w:rPr>
          <w:rFonts w:hint="eastAsia" w:hAnsi="Cambria Math"/>
        </w:rPr>
        <w:t>使用的是对角矩阵，因此仅仅能捕获对称关系。为了捕获反对称和</w:t>
      </w:r>
      <w:r>
        <w:rPr>
          <w:rFonts w:hint="eastAsia" w:hAnsi="Cambria Math" w:cs="微软雅黑"/>
        </w:rPr>
        <w:t>反转</w:t>
      </w:r>
      <w:r>
        <w:rPr>
          <w:rFonts w:hint="eastAsia" w:hAnsi="Cambria Math"/>
        </w:rPr>
        <w:t>关系，ComplEx</w:t>
      </w:r>
      <w:r>
        <w:rPr>
          <w:rFonts w:hint="eastAsia" w:hAnsi="Cambria Math"/>
          <w:vertAlign w:val="superscript"/>
        </w:rPr>
        <w:fldChar w:fldCharType="begin"/>
      </w:r>
      <w:r>
        <w:rPr>
          <w:rFonts w:hint="eastAsia" w:hAnsi="Cambria Math"/>
          <w:vertAlign w:val="superscript"/>
        </w:rPr>
        <w:instrText xml:space="preserve"> REF _Ref20120 \r \h </w:instrText>
      </w:r>
      <w:r>
        <w:rPr>
          <w:rFonts w:hint="eastAsia" w:hAnsi="Cambria Math"/>
          <w:vertAlign w:val="superscript"/>
        </w:rPr>
        <w:fldChar w:fldCharType="separate"/>
      </w:r>
      <w:ins w:id="30" w:author="LuYF-Lemon-love [2]" w:date="2023-03-24T14:56:54Z">
        <w:r>
          <w:rPr>
            <w:rFonts w:hint="eastAsia" w:hAnsi="Cambria Math"/>
            <w:vertAlign w:val="superscript"/>
          </w:rPr>
          <w:t>[10]</w:t>
        </w:r>
      </w:ins>
      <w:r>
        <w:rPr>
          <w:rFonts w:hint="eastAsia" w:hAnsi="Cambria Math"/>
          <w:vertAlign w:val="superscript"/>
        </w:rPr>
        <w:fldChar w:fldCharType="end"/>
      </w:r>
      <w:r>
        <w:rPr>
          <w:rFonts w:hint="eastAsia" w:hAnsi="Cambria Math"/>
        </w:rPr>
        <w:t>将向量空间从实数域扩展到复数域，极大的提升了模型的表现能力。ComplEx</w:t>
      </w:r>
      <w:r>
        <w:rPr>
          <w:rFonts w:hint="eastAsia"/>
        </w:rPr>
        <w:t>假设实体和关系属于同一复数向量空间</w:t>
      </w:r>
      <m:oMath>
        <m:sSup>
          <m:sSupPr>
            <m:ctrlPr>
              <w:rPr>
                <w:rFonts w:ascii="Cambria Math" w:hAnsi="Cambria Math" w:cs="微软雅黑"/>
                <w:i/>
              </w:rPr>
            </m:ctrlPr>
          </m:sSupPr>
          <m:e>
            <m:r>
              <m:rPr>
                <m:scr m:val="double-struck"/>
              </m:rPr>
              <w:rPr>
                <w:rFonts w:ascii="Cambria Math" w:hAnsi="Cambria Math" w:cs="微软雅黑"/>
              </w:rPr>
              <m:t>ℂ</m:t>
            </m:r>
            <m:ctrlPr>
              <w:rPr>
                <w:rFonts w:ascii="Cambria Math" w:hAnsi="Cambria Math" w:cs="微软雅黑"/>
                <w:i/>
              </w:rPr>
            </m:ctrlPr>
          </m:e>
          <m:sup>
            <m:r>
              <m:rPr/>
              <w:rPr>
                <w:rFonts w:ascii="Cambria Math" w:hAnsi="Cambria Math" w:cs="微软雅黑"/>
              </w:rPr>
              <m:t>d</m:t>
            </m:r>
            <m:ctrlPr>
              <w:rPr>
                <w:rFonts w:ascii="Cambria Math" w:hAnsi="Cambria Math" w:cs="微软雅黑"/>
                <w:i/>
              </w:rPr>
            </m:ctrlPr>
          </m:sup>
        </m:sSup>
      </m:oMath>
      <w:r>
        <w:rPr>
          <w:rFonts w:hint="eastAsia"/>
        </w:rPr>
        <w:t>，其评分函数如公式(</w:t>
      </w:r>
      <w:r>
        <w:t>3)</w:t>
      </w:r>
      <w:r>
        <w:rPr>
          <w:rFonts w:hint="eastAsia"/>
        </w:rPr>
        <w:t>所示。</w:t>
      </w:r>
    </w:p>
    <w:p>
      <w:pPr>
        <w:pStyle w:val="32"/>
        <w:spacing w:before="156"/>
      </w:pPr>
      <w:r>
        <w:rPr>
          <w:rFonts w:hint="eastAsia"/>
        </w:rPr>
        <w:tab/>
      </w:r>
      <w:r>
        <w:rPr>
          <w:rFonts w:hint="eastAsia"/>
        </w:rPr>
        <w:object>
          <v:shape id="_x0000_i1027" o:spt="75" type="#_x0000_t75" style="height:18.25pt;width:142.95pt;" o:ole="t" filled="f" o:preferrelative="t" stroked="f" coordsize="21600,21600">
            <v:path/>
            <v:fill on="f" focussize="0,0"/>
            <v:stroke on="f" joinstyle="miter"/>
            <v:imagedata r:id="rId13" o:title=""/>
            <o:lock v:ext="edit" aspectratio="t"/>
            <w10:wrap type="none"/>
            <w10:anchorlock/>
          </v:shape>
          <o:OLEObject Type="Embed" ProgID="DSEquations" ShapeID="_x0000_i1027" DrawAspect="Content" ObjectID="_1468075727" r:id="rId12">
            <o:LockedField>false</o:LockedField>
          </o:OLEObject>
        </w:object>
      </w:r>
      <w:r>
        <w:rPr>
          <w:rFonts w:hint="eastAsia"/>
        </w:rPr>
        <w:t xml:space="preserve"> </w:t>
      </w:r>
      <w:r>
        <w:rPr>
          <w:rFonts w:hint="eastAsia"/>
        </w:rPr>
        <w:tab/>
      </w:r>
      <w:r>
        <w:rPr>
          <w:rFonts w:hint="eastAsia"/>
        </w:rPr>
        <w:fldChar w:fldCharType="begin"/>
      </w:r>
      <w:r>
        <w:rPr>
          <w:rFonts w:hint="eastAsia"/>
        </w:rPr>
        <w:instrText xml:space="preserve"> MACROBUTTON MTPlaceRef \* MERGEFORMAT </w:instrText>
      </w:r>
      <w:r>
        <w:fldChar w:fldCharType="begin"/>
      </w:r>
      <w:r>
        <w:instrText xml:space="preserve"> SEQ MTEqn \h \* MERGEFORMAT </w:instrText>
      </w:r>
      <w:r>
        <w:fldChar w:fldCharType="separate"/>
      </w:r>
      <w:r>
        <w:fldChar w:fldCharType="end"/>
      </w:r>
      <w:r>
        <w:rPr>
          <w:rFonts w:hint="eastAsia"/>
        </w:rPr>
        <w:instrText xml:space="preserve">(</w:instrText>
      </w:r>
      <w:r>
        <w:fldChar w:fldCharType="begin"/>
      </w:r>
      <w:r>
        <w:instrText xml:space="preserve"> SEQ MTEqn \c \* Arabic \* MERGEFORMAT </w:instrText>
      </w:r>
      <w:r>
        <w:fldChar w:fldCharType="separate"/>
      </w:r>
      <w:ins w:id="31" w:author="LuYF-Lemon-love [2]" w:date="2023-03-24T14:56:54Z">
        <w:r>
          <w:rPr/>
          <w:instrText xml:space="preserve">3</w:instrText>
        </w:r>
      </w:ins>
      <w:r>
        <w:fldChar w:fldCharType="end"/>
      </w:r>
      <w:r>
        <w:rPr>
          <w:rFonts w:hint="eastAsia"/>
        </w:rPr>
        <w:instrText xml:space="preserve">)</w:instrText>
      </w:r>
      <w:r>
        <w:fldChar w:fldCharType="separate"/>
      </w:r>
      <w:r>
        <w:rPr>
          <w:rFonts w:hint="eastAsia"/>
        </w:rPr>
        <w:fldChar w:fldCharType="end"/>
      </w:r>
    </w:p>
    <w:p>
      <w:pPr>
        <w:spacing w:before="156"/>
        <w:ind w:firstLine="420"/>
      </w:pPr>
      <w:r>
        <w:rPr>
          <w:rFonts w:hint="eastAsia"/>
        </w:rPr>
        <w:t>其中，</w:t>
      </w:r>
      <m:oMath>
        <m:r>
          <m:rPr>
            <m:sty m:val="p"/>
          </m:rPr>
          <w:rPr>
            <w:rFonts w:hint="eastAsia" w:ascii="Cambria Math" w:hAnsi="Cambria Math"/>
          </w:rPr>
          <m:t>Real(</m:t>
        </m:r>
        <m:r>
          <m:rPr>
            <m:sty m:val="p"/>
          </m:rPr>
          <w:rPr>
            <w:rFonts w:ascii="Cambria Math" w:hAnsi="Cambria Math"/>
          </w:rPr>
          <m:t>∗</m:t>
        </m:r>
        <m:r>
          <m:rPr>
            <m:sty m:val="p"/>
          </m:rPr>
          <w:rPr>
            <w:rFonts w:hint="eastAsia" w:ascii="Cambria Math" w:hAnsi="Cambria Math"/>
          </w:rPr>
          <m:t>)</m:t>
        </m:r>
      </m:oMath>
      <w:r>
        <w:rPr>
          <w:rFonts w:hint="eastAsia" w:hAnsi="Cambria Math"/>
        </w:rPr>
        <w:t>表示复数的实部，</w:t>
      </w:r>
      <m:oMath>
        <m:bar>
          <m:barPr>
            <m:pos m:val="top"/>
            <m:ctrlPr>
              <w:rPr>
                <w:rFonts w:ascii="Cambria Math" w:hAnsi="Cambria Math"/>
                <w:i/>
              </w:rPr>
            </m:ctrlPr>
          </m:barPr>
          <m:e>
            <m:r>
              <m:rPr/>
              <w:rPr>
                <w:rFonts w:ascii="Cambria Math" w:hAnsi="Cambria Math"/>
              </w:rPr>
              <m:t>t</m:t>
            </m:r>
            <m:ctrlPr>
              <w:rPr>
                <w:rFonts w:ascii="Cambria Math" w:hAnsi="Cambria Math"/>
                <w:i/>
              </w:rPr>
            </m:ctrlPr>
          </m:e>
        </m:bar>
      </m:oMath>
      <w:r>
        <w:rPr>
          <w:rFonts w:hint="eastAsia" w:hAnsi="Cambria Math"/>
        </w:rPr>
        <w:t>表示</w:t>
      </w:r>
      <m:oMath>
        <m:r>
          <m:rPr>
            <m:sty m:val="p"/>
          </m:rPr>
          <w:rPr>
            <w:rFonts w:ascii="Cambria Math" w:hAnsi="Cambria Math"/>
          </w:rPr>
          <m:t>t</m:t>
        </m:r>
      </m:oMath>
      <w:r>
        <w:rPr>
          <w:rFonts w:hint="eastAsia" w:hAnsi="Cambria Math"/>
        </w:rPr>
        <w:t>的共轭。</w:t>
      </w:r>
    </w:p>
    <w:p>
      <w:pPr>
        <w:pStyle w:val="6"/>
        <w:rPr>
          <w:rFonts w:hAnsi="Arial"/>
          <w:rPrChange w:id="32" w:author="hou" w:date="2023-03-20T12:37:00Z">
            <w:rPr>
              <w:rFonts w:hAnsi="Cambria Math"/>
            </w:rPr>
          </w:rPrChange>
        </w:rPr>
      </w:pPr>
      <w:r>
        <w:rPr>
          <w:rFonts w:hAnsi="Arial"/>
          <w:rPrChange w:id="33" w:author="hou" w:date="2023-03-20T12:37:00Z">
            <w:rPr>
              <w:rFonts w:hAnsi="Cambria Math"/>
            </w:rPr>
          </w:rPrChange>
        </w:rPr>
        <w:t>RotatE</w:t>
      </w:r>
      <w:r>
        <w:rPr>
          <w:rFonts w:hint="eastAsia" w:hAnsi="Arial"/>
          <w:rPrChange w:id="34" w:author="hou" w:date="2023-03-20T12:37:00Z">
            <w:rPr>
              <w:rFonts w:hint="eastAsia" w:hAnsi="Cambria Math"/>
            </w:rPr>
          </w:rPrChange>
        </w:rPr>
        <w:t>模型的基本原理</w:t>
      </w:r>
    </w:p>
    <w:p>
      <w:pPr>
        <w:spacing w:before="156"/>
        <w:ind w:firstLine="420"/>
        <w:rPr>
          <w:rFonts w:hAnsi="Cambria Math"/>
        </w:rPr>
      </w:pPr>
      <w:r>
        <w:rPr>
          <w:rFonts w:hint="eastAsia" w:hAnsi="Cambria Math"/>
        </w:rPr>
        <w:t>受到TransE和欧拉恒等式的启发，RotatE</w:t>
      </w:r>
      <w:r>
        <w:rPr>
          <w:rFonts w:hint="eastAsia" w:hAnsi="Cambria Math"/>
          <w:vertAlign w:val="superscript"/>
        </w:rPr>
        <w:fldChar w:fldCharType="begin"/>
      </w:r>
      <w:r>
        <w:rPr>
          <w:rFonts w:hint="eastAsia" w:hAnsi="Cambria Math"/>
          <w:vertAlign w:val="superscript"/>
        </w:rPr>
        <w:instrText xml:space="preserve"> REF _Ref20168 \r \h </w:instrText>
      </w:r>
      <w:r>
        <w:rPr>
          <w:rFonts w:hint="eastAsia" w:hAnsi="Cambria Math"/>
          <w:vertAlign w:val="superscript"/>
        </w:rPr>
        <w:fldChar w:fldCharType="separate"/>
      </w:r>
      <w:ins w:id="35" w:author="LuYF-Lemon-love [2]" w:date="2023-03-24T14:56:54Z">
        <w:r>
          <w:rPr>
            <w:rFonts w:hint="eastAsia" w:hAnsi="Cambria Math"/>
            <w:vertAlign w:val="superscript"/>
          </w:rPr>
          <w:t>[11]</w:t>
        </w:r>
      </w:ins>
      <w:r>
        <w:rPr>
          <w:rFonts w:hint="eastAsia" w:hAnsi="Cambria Math"/>
          <w:vertAlign w:val="superscript"/>
        </w:rPr>
        <w:fldChar w:fldCharType="end"/>
      </w:r>
      <w:r>
        <w:rPr>
          <w:rFonts w:hint="eastAsia" w:hAnsi="Cambria Math"/>
        </w:rPr>
        <w:t xml:space="preserve">将头实体和尾实体映射到复数向量空间，即当 </w:t>
      </w:r>
      <m:oMath>
        <m:sSup>
          <m:sSupPr>
            <m:ctrlPr>
              <w:rPr>
                <w:rFonts w:ascii="Cambria Math" w:hAnsi="Cambria Math" w:cs="微软雅黑"/>
                <w:i/>
              </w:rPr>
            </m:ctrlPr>
          </m:sSupPr>
          <m:e>
            <m:r>
              <m:rPr>
                <m:sty m:val="p"/>
              </m:rPr>
              <w:rPr>
                <w:rFonts w:hint="eastAsia" w:ascii="Cambria Math" w:hAnsi="Cambria Math"/>
              </w:rPr>
              <m:t xml:space="preserve">h, t </m:t>
            </m:r>
            <m:r>
              <m:rPr>
                <m:sty m:val="p"/>
              </m:rPr>
              <w:rPr>
                <w:rFonts w:hint="eastAsia" w:ascii="微软雅黑" w:hAnsi="微软雅黑" w:eastAsia="微软雅黑" w:cs="微软雅黑"/>
              </w:rPr>
              <m:t>∈</m:t>
            </m:r>
            <m:r>
              <m:rPr>
                <m:scr m:val="double-struck"/>
              </m:rPr>
              <w:rPr>
                <w:rFonts w:ascii="Cambria Math" w:hAnsi="Cambria Math" w:cs="微软雅黑"/>
              </w:rPr>
              <m:t>ℂ</m:t>
            </m:r>
            <m:ctrlPr>
              <w:rPr>
                <w:rFonts w:ascii="Cambria Math" w:hAnsi="Cambria Math" w:cs="微软雅黑"/>
                <w:i/>
              </w:rPr>
            </m:ctrlPr>
          </m:e>
          <m:sup>
            <m:r>
              <m:rPr/>
              <w:rPr>
                <w:rFonts w:ascii="Cambria Math" w:hAnsi="Cambria Math" w:cs="微软雅黑"/>
              </w:rPr>
              <m:t>d</m:t>
            </m:r>
            <m:ctrlPr>
              <w:rPr>
                <w:rFonts w:ascii="Cambria Math" w:hAnsi="Cambria Math" w:cs="微软雅黑"/>
                <w:i/>
              </w:rPr>
            </m:ctrlPr>
          </m:sup>
        </m:sSup>
      </m:oMath>
      <w:r>
        <w:rPr>
          <w:rFonts w:hint="eastAsia" w:hAnsi="Cambria Math" w:cs="微软雅黑"/>
        </w:rPr>
        <w:t>，</w:t>
      </w:r>
      <m:oMath>
        <m:sSup>
          <m:sSupPr>
            <m:ctrlPr>
              <w:rPr>
                <w:rFonts w:ascii="Cambria Math" w:hAnsi="Cambria Math" w:cs="微软雅黑"/>
                <w:i/>
              </w:rPr>
            </m:ctrlPr>
          </m:sSupPr>
          <m:e>
            <m:r>
              <m:rPr>
                <m:sty m:val="p"/>
              </m:rPr>
              <w:rPr>
                <w:rFonts w:hint="eastAsia" w:ascii="Cambria Math" w:hAnsi="Cambria Math"/>
              </w:rPr>
              <m:t xml:space="preserve">r </m:t>
            </m:r>
            <m:r>
              <m:rPr>
                <m:sty m:val="p"/>
              </m:rPr>
              <w:rPr>
                <w:rFonts w:hint="eastAsia" w:ascii="微软雅黑" w:hAnsi="微软雅黑" w:eastAsia="微软雅黑" w:cs="微软雅黑"/>
              </w:rPr>
              <m:t>∈</m:t>
            </m:r>
            <m:r>
              <m:rPr>
                <m:sty m:val="p"/>
                <m:scr m:val="double-struck"/>
              </m:rPr>
              <w:rPr>
                <w:rFonts w:ascii="Cambria Math" w:hAnsi="Cambria Math" w:cs="微软雅黑"/>
              </w:rPr>
              <m:t>ℂ</m:t>
            </m:r>
            <m:ctrlPr>
              <w:rPr>
                <w:rFonts w:ascii="Cambria Math" w:hAnsi="Cambria Math" w:cs="微软雅黑"/>
                <w:i/>
              </w:rPr>
            </m:ctrlPr>
          </m:e>
          <m:sup>
            <m:r>
              <m:rPr/>
              <w:rPr>
                <w:rFonts w:ascii="Cambria Math" w:hAnsi="Cambria Math" w:cs="微软雅黑"/>
              </w:rPr>
              <m:t>d</m:t>
            </m:r>
            <m:ctrlPr>
              <w:rPr>
                <w:rFonts w:ascii="Cambria Math" w:hAnsi="Cambria Math" w:cs="微软雅黑"/>
                <w:i/>
              </w:rPr>
            </m:ctrlPr>
          </m:sup>
        </m:sSup>
      </m:oMath>
      <w:r>
        <w:rPr>
          <w:rFonts w:hint="eastAsia" w:hAnsi="Cambria Math" w:cs="微软雅黑"/>
        </w:rPr>
        <w:t>，</w:t>
      </w:r>
      <m:oMath>
        <m:r>
          <m:rPr/>
          <w:rPr>
            <w:rFonts w:ascii="Cambria Math" w:hAnsi="Cambria Math" w:cs="微软雅黑"/>
          </w:rPr>
          <m:t>|</m:t>
        </m:r>
        <m:sSub>
          <m:sSubPr>
            <m:ctrlPr>
              <w:rPr>
                <w:rFonts w:ascii="Cambria Math" w:hAnsi="Cambria Math" w:cs="微软雅黑"/>
                <w:i/>
              </w:rPr>
            </m:ctrlPr>
          </m:sSubPr>
          <m:e>
            <m:r>
              <m:rPr/>
              <w:rPr>
                <w:rFonts w:ascii="Cambria Math" w:hAnsi="Cambria Math" w:cs="微软雅黑"/>
              </w:rPr>
              <m:t>r</m:t>
            </m:r>
            <m:ctrlPr>
              <w:rPr>
                <w:rFonts w:ascii="Cambria Math" w:hAnsi="Cambria Math" w:cs="微软雅黑"/>
                <w:i/>
              </w:rPr>
            </m:ctrlPr>
          </m:e>
          <m:sub>
            <m:r>
              <m:rPr/>
              <w:rPr>
                <w:rFonts w:ascii="Cambria Math" w:hAnsi="Cambria Math" w:cs="微软雅黑"/>
              </w:rPr>
              <m:t>i</m:t>
            </m:r>
            <m:ctrlPr>
              <w:rPr>
                <w:rFonts w:ascii="Cambria Math" w:hAnsi="Cambria Math" w:cs="微软雅黑"/>
                <w:i/>
              </w:rPr>
            </m:ctrlPr>
          </m:sub>
        </m:sSub>
        <m:r>
          <m:rPr/>
          <w:rPr>
            <w:rFonts w:ascii="Cambria Math" w:hAnsi="Cambria Math" w:cs="微软雅黑"/>
          </w:rPr>
          <m:t>| = 1</m:t>
        </m:r>
      </m:oMath>
      <w:r>
        <w:rPr>
          <w:rFonts w:hint="eastAsia" w:hAnsi="Cambria Math" w:cs="微软雅黑"/>
        </w:rPr>
        <w:t>，将关系</w:t>
      </w:r>
      <w:r>
        <w:rPr>
          <w:rFonts w:hint="eastAsia"/>
        </w:rPr>
        <w:t>r</w:t>
      </w:r>
      <w:r>
        <w:rPr>
          <w:rFonts w:hint="eastAsia" w:hAnsi="Cambria Math" w:cs="微软雅黑"/>
        </w:rPr>
        <w:t>建模为从头实体</w:t>
      </w:r>
      <m:oMath>
        <m:r>
          <m:rPr>
            <m:sty m:val="p"/>
          </m:rPr>
          <w:rPr>
            <w:rFonts w:hint="eastAsia" w:ascii="Cambria Math" w:hAnsi="Cambria Math"/>
          </w:rPr>
          <m:t>h</m:t>
        </m:r>
      </m:oMath>
      <w:r>
        <w:rPr>
          <w:rFonts w:hint="eastAsia" w:hAnsi="Cambria Math" w:cs="微软雅黑"/>
        </w:rPr>
        <w:t>到尾实体</w:t>
      </w:r>
      <m:oMath>
        <m:r>
          <m:rPr>
            <m:sty m:val="p"/>
          </m:rPr>
          <w:rPr>
            <w:rFonts w:hint="eastAsia" w:ascii="Cambria Math" w:hAnsi="Cambria Math"/>
          </w:rPr>
          <m:t xml:space="preserve"> t</m:t>
        </m:r>
      </m:oMath>
      <w:r>
        <w:rPr>
          <w:rFonts w:hint="eastAsia" w:hAnsi="Cambria Math" w:cs="微软雅黑"/>
        </w:rPr>
        <w:t>的逐元素旋转。RotatE模型能够捕获对称、反对称、反转和组成四种类型关系，</w:t>
      </w:r>
      <w:r>
        <w:rPr>
          <w:rFonts w:hint="eastAsia"/>
        </w:rPr>
        <w:t>其评分函数如公式(</w:t>
      </w:r>
      <w:r>
        <w:t>4)</w:t>
      </w:r>
      <w:r>
        <w:rPr>
          <w:rFonts w:hint="eastAsia"/>
        </w:rPr>
        <w:t>所示。</w:t>
      </w:r>
    </w:p>
    <w:p>
      <w:pPr>
        <w:pStyle w:val="32"/>
        <w:spacing w:before="156"/>
      </w:pPr>
      <w:r>
        <w:rPr>
          <w:rFonts w:hint="eastAsia"/>
        </w:rPr>
        <w:tab/>
      </w:r>
      <w:r>
        <w:rPr>
          <w:rFonts w:hint="eastAsia"/>
        </w:rPr>
        <w:object>
          <v:shape id="_x0000_i1028" o:spt="75" type="#_x0000_t75" style="height:18.25pt;width:117.15pt;" o:ole="t" filled="f" o:preferrelative="t" stroked="f" coordsize="21600,21600">
            <v:path/>
            <v:fill on="f" focussize="0,0"/>
            <v:stroke on="f"/>
            <v:imagedata r:id="rId15" o:title=""/>
            <o:lock v:ext="edit" aspectratio="t"/>
            <w10:wrap type="none"/>
            <w10:anchorlock/>
          </v:shape>
          <o:OLEObject Type="Embed" ProgID="DSEquations" ShapeID="_x0000_i1028" DrawAspect="Content" ObjectID="_1468075728" r:id="rId14">
            <o:LockedField>false</o:LockedField>
          </o:OLEObject>
        </w:object>
      </w:r>
      <w:r>
        <w:rPr>
          <w:rFonts w:hint="eastAsia"/>
        </w:rPr>
        <w:t xml:space="preserve"> </w:t>
      </w:r>
      <w:r>
        <w:rPr>
          <w:rFonts w:hint="eastAsia"/>
        </w:rPr>
        <w:tab/>
      </w:r>
      <w:r>
        <w:rPr>
          <w:rFonts w:hint="eastAsia"/>
        </w:rPr>
        <w:fldChar w:fldCharType="begin"/>
      </w:r>
      <w:r>
        <w:rPr>
          <w:rFonts w:hint="eastAsia"/>
        </w:rPr>
        <w:instrText xml:space="preserve"> MACROBUTTON MTPlaceRef \* MERGEFORMAT </w:instrText>
      </w:r>
      <w:r>
        <w:fldChar w:fldCharType="begin"/>
      </w:r>
      <w:r>
        <w:instrText xml:space="preserve"> SEQ MTEqn \h \* MERGEFORMAT </w:instrText>
      </w:r>
      <w:r>
        <w:fldChar w:fldCharType="separate"/>
      </w:r>
      <w:r>
        <w:fldChar w:fldCharType="end"/>
      </w:r>
      <w:r>
        <w:rPr>
          <w:rFonts w:hint="eastAsia"/>
        </w:rPr>
        <w:instrText xml:space="preserve">(</w:instrText>
      </w:r>
      <w:r>
        <w:fldChar w:fldCharType="begin"/>
      </w:r>
      <w:r>
        <w:instrText xml:space="preserve"> SEQ MTEqn \c \* Arabic \* MERGEFORMAT </w:instrText>
      </w:r>
      <w:r>
        <w:fldChar w:fldCharType="separate"/>
      </w:r>
      <w:ins w:id="36" w:author="LuYF-Lemon-love [2]" w:date="2023-03-24T14:56:54Z">
        <w:r>
          <w:rPr/>
          <w:instrText xml:space="preserve">4</w:instrText>
        </w:r>
      </w:ins>
      <w:r>
        <w:fldChar w:fldCharType="end"/>
      </w:r>
      <w:r>
        <w:rPr>
          <w:rFonts w:hint="eastAsia"/>
        </w:rPr>
        <w:instrText xml:space="preserve">)</w:instrText>
      </w:r>
      <w:r>
        <w:fldChar w:fldCharType="separate"/>
      </w:r>
      <w:r>
        <w:rPr>
          <w:rFonts w:hint="eastAsia"/>
        </w:rPr>
        <w:fldChar w:fldCharType="end"/>
      </w:r>
    </w:p>
    <w:p>
      <w:pPr>
        <w:spacing w:before="156"/>
        <w:ind w:firstLine="420"/>
      </w:pPr>
      <w:r>
        <w:rPr>
          <w:rFonts w:hint="eastAsia"/>
        </w:rPr>
        <w:t>其中，</w:t>
      </w:r>
      <m:oMath>
        <m:r>
          <m:rPr>
            <m:sty m:val="p"/>
          </m:rPr>
          <w:rPr>
            <w:rFonts w:ascii="Cambria Math" w:hAnsi="Cambria Math"/>
          </w:rPr>
          <m:t>∘</m:t>
        </m:r>
      </m:oMath>
      <w:r>
        <w:rPr>
          <w:rFonts w:hint="eastAsia"/>
        </w:rPr>
        <w:t>表示</w:t>
      </w:r>
      <w:commentRangeStart w:id="0"/>
      <w:commentRangeStart w:id="1"/>
      <w:r>
        <w:rPr>
          <w:rFonts w:ascii="Helvetica" w:hAnsi="Helvetica" w:eastAsia="Helvetica" w:cs="Helvetica"/>
          <w:color w:val="333333"/>
          <w:szCs w:val="21"/>
          <w:shd w:val="clear" w:color="auto" w:fill="FFFFFF"/>
        </w:rPr>
        <w:t>哈达玛积</w:t>
      </w:r>
      <w:commentRangeEnd w:id="0"/>
      <w:r>
        <w:rPr>
          <w:rStyle w:val="18"/>
        </w:rPr>
        <w:commentReference w:id="0"/>
      </w:r>
      <w:commentRangeEnd w:id="1"/>
      <w:r>
        <w:commentReference w:id="1"/>
      </w:r>
      <w:r>
        <w:rPr>
          <w:rFonts w:hint="eastAsia" w:ascii="Helvetica" w:hAnsi="Helvetica" w:cs="Helvetica"/>
          <w:color w:val="333333"/>
          <w:szCs w:val="21"/>
          <w:shd w:val="clear" w:color="auto" w:fill="FFFFFF"/>
        </w:rPr>
        <w:t>。</w:t>
      </w:r>
    </w:p>
    <w:p>
      <w:pPr>
        <w:pStyle w:val="6"/>
      </w:pPr>
      <w:r>
        <w:rPr>
          <w:rFonts w:hint="eastAsia"/>
        </w:rPr>
        <w:t>优化</w:t>
      </w:r>
    </w:p>
    <w:p>
      <w:pPr>
        <w:spacing w:before="156"/>
        <w:ind w:firstLine="420"/>
        <w:rPr>
          <w:rFonts w:hAnsi="Cambria Math" w:cs="微软雅黑"/>
        </w:rPr>
      </w:pPr>
      <w:r>
        <w:rPr>
          <w:rFonts w:hint="eastAsia" w:hAnsi="Cambria Math" w:cs="微软雅黑"/>
        </w:rPr>
        <w:t>本文使用最大间隔方法训练模型，以最小化正确三元组的排名</w:t>
      </w:r>
      <w:r>
        <w:rPr>
          <w:rFonts w:hint="eastAsia" w:hAnsi="Cambria Math" w:cs="微软雅黑"/>
          <w:vertAlign w:val="superscript"/>
        </w:rPr>
        <w:fldChar w:fldCharType="begin"/>
      </w:r>
      <w:r>
        <w:rPr>
          <w:rFonts w:hint="eastAsia" w:hAnsi="Cambria Math" w:cs="微软雅黑"/>
          <w:vertAlign w:val="superscript"/>
        </w:rPr>
        <w:instrText xml:space="preserve"> REF _Ref20044 \r \h </w:instrText>
      </w:r>
      <w:r>
        <w:rPr>
          <w:rFonts w:hint="eastAsia" w:hAnsi="Cambria Math" w:cs="微软雅黑"/>
          <w:vertAlign w:val="superscript"/>
        </w:rPr>
        <w:fldChar w:fldCharType="separate"/>
      </w:r>
      <w:ins w:id="37" w:author="LuYF-Lemon-love [2]" w:date="2023-03-24T14:56:54Z">
        <w:r>
          <w:rPr>
            <w:rFonts w:hint="eastAsia" w:hAnsi="Cambria Math" w:cs="微软雅黑"/>
            <w:vertAlign w:val="superscript"/>
          </w:rPr>
          <w:t>[8]</w:t>
        </w:r>
      </w:ins>
      <w:r>
        <w:rPr>
          <w:rFonts w:hint="eastAsia" w:hAnsi="Cambria Math" w:cs="微软雅黑"/>
          <w:vertAlign w:val="superscript"/>
        </w:rPr>
        <w:fldChar w:fldCharType="end"/>
      </w:r>
      <w:r>
        <w:rPr>
          <w:rFonts w:hint="eastAsia" w:hAnsi="Cambria Math" w:cs="微软雅黑"/>
        </w:rPr>
        <w:t>，其损失函数如公式(</w:t>
      </w:r>
      <w:r>
        <w:rPr>
          <w:rFonts w:hAnsi="Cambria Math" w:cs="微软雅黑"/>
        </w:rPr>
        <w:t>5)</w:t>
      </w:r>
      <w:r>
        <w:rPr>
          <w:rFonts w:hint="eastAsia" w:hAnsi="Cambria Math" w:cs="微软雅黑"/>
        </w:rPr>
        <w:t>所示</w:t>
      </w:r>
      <w:r>
        <w:rPr>
          <w:rFonts w:hint="eastAsia"/>
        </w:rPr>
        <w:t>。</w:t>
      </w:r>
    </w:p>
    <w:p>
      <w:pPr>
        <w:pStyle w:val="32"/>
        <w:spacing w:before="156"/>
      </w:pPr>
      <w:r>
        <w:rPr>
          <w:rFonts w:hint="eastAsia"/>
        </w:rPr>
        <w:tab/>
      </w:r>
      <w:r>
        <w:rPr>
          <w:rFonts w:hint="eastAsia"/>
        </w:rPr>
        <w:object>
          <v:shape id="_x0000_i1029" o:spt="75" type="#_x0000_t75" style="height:24.7pt;width:274.05pt;" o:ole="t" filled="f" o:preferrelative="t" stroked="f" coordsize="21600,21600">
            <v:path/>
            <v:fill on="f" focussize="0,0"/>
            <v:stroke on="f" joinstyle="miter"/>
            <v:imagedata r:id="rId17" o:title=""/>
            <o:lock v:ext="edit" aspectratio="t"/>
            <w10:wrap type="none"/>
            <w10:anchorlock/>
          </v:shape>
          <o:OLEObject Type="Embed" ProgID="DSEquations" ShapeID="_x0000_i1029" DrawAspect="Content" ObjectID="_1468075729" r:id="rId16">
            <o:LockedField>false</o:LockedField>
          </o:OLEObject>
        </w:object>
      </w:r>
      <w:r>
        <w:rPr>
          <w:rFonts w:hint="eastAsia"/>
        </w:rPr>
        <w:t xml:space="preserve"> </w:t>
      </w:r>
      <w:r>
        <w:rPr>
          <w:rFonts w:hint="eastAsia"/>
        </w:rPr>
        <w:tab/>
      </w:r>
      <w:r>
        <w:rPr>
          <w:rFonts w:hint="eastAsia"/>
        </w:rPr>
        <w:fldChar w:fldCharType="begin"/>
      </w:r>
      <w:r>
        <w:rPr>
          <w:rFonts w:hint="eastAsia"/>
        </w:rPr>
        <w:instrText xml:space="preserve"> MACROBUTTON MTPlaceRef \* MERGEFORMAT </w:instrText>
      </w:r>
      <w:r>
        <w:fldChar w:fldCharType="begin"/>
      </w:r>
      <w:r>
        <w:instrText xml:space="preserve"> SEQ MTEqn \h \* MERGEFORMAT </w:instrText>
      </w:r>
      <w:r>
        <w:fldChar w:fldCharType="separate"/>
      </w:r>
      <w:r>
        <w:fldChar w:fldCharType="end"/>
      </w:r>
      <w:r>
        <w:rPr>
          <w:rFonts w:hint="eastAsia"/>
        </w:rPr>
        <w:instrText xml:space="preserve">(</w:instrText>
      </w:r>
      <w:r>
        <w:fldChar w:fldCharType="begin"/>
      </w:r>
      <w:r>
        <w:instrText xml:space="preserve"> SEQ MTEqn \c \* Arabic \* MERGEFORMAT </w:instrText>
      </w:r>
      <w:r>
        <w:fldChar w:fldCharType="separate"/>
      </w:r>
      <w:ins w:id="38" w:author="LuYF-Lemon-love [2]" w:date="2023-03-24T14:56:54Z">
        <w:r>
          <w:rPr/>
          <w:instrText xml:space="preserve">5</w:instrText>
        </w:r>
      </w:ins>
      <w:r>
        <w:fldChar w:fldCharType="end"/>
      </w:r>
      <w:r>
        <w:rPr>
          <w:rFonts w:hint="eastAsia"/>
        </w:rPr>
        <w:instrText xml:space="preserve">)</w:instrText>
      </w:r>
      <w:r>
        <w:fldChar w:fldCharType="separate"/>
      </w:r>
      <w:r>
        <w:rPr>
          <w:rFonts w:hint="eastAsia"/>
        </w:rPr>
        <w:fldChar w:fldCharType="end"/>
      </w:r>
    </w:p>
    <w:p>
      <w:pPr>
        <w:spacing w:before="156"/>
        <w:ind w:firstLine="420"/>
        <w:rPr>
          <w:rFonts w:hAnsi="Cambria Math" w:cs="微软雅黑"/>
        </w:rPr>
      </w:pPr>
      <w:r>
        <w:rPr>
          <w:rFonts w:hint="eastAsia"/>
        </w:rPr>
        <w:t>其中，</w:t>
      </w:r>
      <m:oMath>
        <m:r>
          <m:rPr/>
          <w:rPr>
            <w:rFonts w:ascii="Cambria Math" w:hAnsi="Cambria Math"/>
          </w:rPr>
          <m:t>γ</m:t>
        </m:r>
        <m:r>
          <m:rPr/>
          <w:rPr>
            <w:rFonts w:ascii="Cambria Math" w:hAnsi="Cambria Math" w:cs="微软雅黑"/>
          </w:rPr>
          <m:t>&gt;0</m:t>
        </m:r>
      </m:oMath>
      <w:r>
        <w:rPr>
          <w:rFonts w:hint="eastAsia" w:hAnsi="Cambria Math" w:cs="微软雅黑"/>
        </w:rPr>
        <w:t>是正负例三元组得分的间隔距离。</w:t>
      </w:r>
      <m:oMath>
        <m:r>
          <m:rPr/>
          <w:rPr>
            <w:rFonts w:ascii="Cambria Math" w:hAnsi="Cambria Math" w:cs="微软雅黑"/>
          </w:rPr>
          <m:t>T</m:t>
        </m:r>
      </m:oMath>
      <w:r>
        <w:rPr>
          <w:rFonts w:hint="eastAsia" w:hAnsi="Cambria Math" w:cs="微软雅黑"/>
        </w:rPr>
        <w:t>是正例三元组集合，</w:t>
      </w:r>
      <m:oMath>
        <m:sSup>
          <m:sSupPr>
            <m:ctrlPr>
              <w:rPr>
                <w:rFonts w:ascii="Cambria Math" w:hAnsi="Cambria Math" w:cs="微软雅黑"/>
                <w:i/>
              </w:rPr>
            </m:ctrlPr>
          </m:sSupPr>
          <m:e>
            <m:r>
              <m:rPr/>
              <w:rPr>
                <w:rFonts w:ascii="Cambria Math" w:hAnsi="Cambria Math" w:cs="微软雅黑"/>
              </w:rPr>
              <m:t>T</m:t>
            </m:r>
            <m:ctrlPr>
              <w:rPr>
                <w:rFonts w:ascii="Cambria Math" w:hAnsi="Cambria Math" w:cs="微软雅黑"/>
                <w:i/>
              </w:rPr>
            </m:ctrlPr>
          </m:e>
          <m:sup>
            <m:r>
              <m:rPr/>
              <w:rPr>
                <w:rFonts w:ascii="Cambria Math" w:hAnsi="Cambria Math" w:cs="微软雅黑"/>
              </w:rPr>
              <m:t>−</m:t>
            </m:r>
            <m:ctrlPr>
              <w:rPr>
                <w:rFonts w:ascii="Cambria Math" w:hAnsi="Cambria Math" w:cs="微软雅黑"/>
                <w:i/>
              </w:rPr>
            </m:ctrlPr>
          </m:sup>
        </m:sSup>
      </m:oMath>
      <w:r>
        <w:rPr>
          <w:rFonts w:hint="eastAsia" w:hAnsi="Cambria Math" w:cs="微软雅黑"/>
        </w:rPr>
        <w:t>是负三元组的集合，</w:t>
      </w:r>
      <w:r>
        <w:rPr>
          <w:rFonts w:hint="eastAsia" w:hAnsi="Cambria Math" w:cs="微软雅黑"/>
          <w:highlight w:val="none"/>
        </w:rPr>
        <w:t>如公式</w:t>
      </w:r>
      <w:r>
        <w:rPr>
          <w:rFonts w:hAnsi="Cambria Math" w:cs="微软雅黑"/>
          <w:highlight w:val="none"/>
        </w:rPr>
        <w:t>(6)</w:t>
      </w:r>
      <w:r>
        <w:rPr>
          <w:rFonts w:hint="eastAsia" w:hAnsi="Cambria Math" w:cs="微软雅黑"/>
          <w:highlight w:val="none"/>
        </w:rPr>
        <w:t>所示，</w:t>
      </w:r>
      <w:r>
        <w:rPr>
          <w:rFonts w:hint="eastAsia" w:hAnsi="Cambria Math" w:cs="微软雅黑"/>
        </w:rPr>
        <w:t>它是通过破坏原有三元组中的实体和关系得到的</w:t>
      </w:r>
      <w:r>
        <w:rPr>
          <w:rFonts w:hint="eastAsia" w:hAnsi="Cambria Math" w:cs="微软雅黑"/>
          <w:vertAlign w:val="superscript"/>
        </w:rPr>
        <w:fldChar w:fldCharType="begin"/>
      </w:r>
      <w:r>
        <w:rPr>
          <w:rFonts w:hint="eastAsia" w:hAnsi="Cambria Math" w:cs="微软雅黑"/>
          <w:vertAlign w:val="superscript"/>
        </w:rPr>
        <w:instrText xml:space="preserve"> REF _Ref2101 \r \h </w:instrText>
      </w:r>
      <w:r>
        <w:rPr>
          <w:rFonts w:hint="eastAsia" w:hAnsi="Cambria Math" w:cs="微软雅黑"/>
          <w:vertAlign w:val="superscript"/>
        </w:rPr>
        <w:fldChar w:fldCharType="separate"/>
      </w:r>
      <w:ins w:id="39" w:author="LuYF-Lemon-love [2]" w:date="2023-03-24T14:56:54Z">
        <w:r>
          <w:rPr>
            <w:rFonts w:hint="eastAsia" w:hAnsi="Cambria Math" w:cs="微软雅黑"/>
            <w:vertAlign w:val="superscript"/>
          </w:rPr>
          <w:t>[15]</w:t>
        </w:r>
      </w:ins>
      <w:r>
        <w:rPr>
          <w:rFonts w:hint="eastAsia" w:hAnsi="Cambria Math" w:cs="微软雅黑"/>
          <w:vertAlign w:val="superscript"/>
        </w:rPr>
        <w:fldChar w:fldCharType="end"/>
      </w:r>
      <w:r>
        <w:rPr>
          <w:rFonts w:hint="eastAsia"/>
        </w:rPr>
        <w:t>。</w:t>
      </w:r>
    </w:p>
    <w:p>
      <w:pPr>
        <w:pStyle w:val="32"/>
        <w:spacing w:before="156"/>
      </w:pPr>
      <w:r>
        <w:rPr>
          <w:rFonts w:hint="eastAsia"/>
        </w:rPr>
        <w:tab/>
      </w:r>
      <w:r>
        <w:rPr>
          <w:rFonts w:hint="eastAsia"/>
        </w:rPr>
        <w:object>
          <v:shape id="_x0000_i1030" o:spt="75" type="#_x0000_t75" style="height:15.05pt;width:90.25pt;" o:ole="t" filled="f" o:preferrelative="t" stroked="f" coordsize="21600,21600">
            <v:path/>
            <v:fill on="f" focussize="0,0"/>
            <v:stroke on="f" joinstyle="miter"/>
            <v:imagedata r:id="rId19" o:title=""/>
            <o:lock v:ext="edit" aspectratio="t"/>
            <w10:wrap type="none"/>
            <w10:anchorlock/>
          </v:shape>
          <o:OLEObject Type="Embed" ProgID="DSEquations" ShapeID="_x0000_i1030" DrawAspect="Content" ObjectID="_1468075730" r:id="rId18">
            <o:LockedField>false</o:LockedField>
          </o:OLEObject>
        </w:object>
      </w:r>
      <w:r>
        <w:rPr>
          <w:rFonts w:hint="eastAsia"/>
        </w:rPr>
        <w:t xml:space="preserve"> </w:t>
      </w:r>
      <w:r>
        <w:rPr>
          <w:rFonts w:hint="eastAsia"/>
        </w:rPr>
        <w:tab/>
      </w:r>
      <w:r>
        <w:rPr>
          <w:rFonts w:hint="eastAsia"/>
        </w:rPr>
        <w:fldChar w:fldCharType="begin"/>
      </w:r>
      <w:r>
        <w:rPr>
          <w:rFonts w:hint="eastAsia"/>
        </w:rPr>
        <w:instrText xml:space="preserve"> MACROBUTTON MTPlaceRef \* MERGEFORMAT </w:instrText>
      </w:r>
      <w:r>
        <w:fldChar w:fldCharType="begin"/>
      </w:r>
      <w:r>
        <w:instrText xml:space="preserve"> SEQ MTEqn \h \* MERGEFORMAT </w:instrText>
      </w:r>
      <w:r>
        <w:fldChar w:fldCharType="separate"/>
      </w:r>
      <w:r>
        <w:fldChar w:fldCharType="end"/>
      </w:r>
      <w:r>
        <w:rPr>
          <w:rFonts w:hint="eastAsia"/>
        </w:rPr>
        <w:instrText xml:space="preserve">(</w:instrText>
      </w:r>
      <w:r>
        <w:fldChar w:fldCharType="begin"/>
      </w:r>
      <w:r>
        <w:instrText xml:space="preserve"> SEQ MTEqn \c \* Arabic \* MERGEFORMAT </w:instrText>
      </w:r>
      <w:r>
        <w:fldChar w:fldCharType="separate"/>
      </w:r>
      <w:ins w:id="40" w:author="LuYF-Lemon-love [2]" w:date="2023-03-24T14:56:54Z">
        <w:r>
          <w:rPr/>
          <w:instrText xml:space="preserve">6</w:instrText>
        </w:r>
      </w:ins>
      <w:r>
        <w:fldChar w:fldCharType="end"/>
      </w:r>
      <w:r>
        <w:rPr>
          <w:rFonts w:hint="eastAsia"/>
        </w:rPr>
        <w:instrText xml:space="preserve">)</w:instrText>
      </w:r>
      <w:r>
        <w:fldChar w:fldCharType="separate"/>
      </w:r>
      <w:r>
        <w:rPr>
          <w:rFonts w:hint="eastAsia"/>
        </w:rPr>
        <w:fldChar w:fldCharType="end"/>
      </w:r>
    </w:p>
    <w:p>
      <w:pPr>
        <w:pStyle w:val="5"/>
      </w:pPr>
      <w:r>
        <w:rPr>
          <w:rFonts w:hint="eastAsia"/>
        </w:rPr>
        <w:t>KGE模型的评估</w:t>
      </w:r>
    </w:p>
    <w:p>
      <w:pPr>
        <w:pStyle w:val="6"/>
      </w:pPr>
      <w:r>
        <w:rPr>
          <w:rFonts w:hint="eastAsia"/>
        </w:rPr>
        <w:t>经典评估</w:t>
      </w:r>
    </w:p>
    <w:p>
      <w:pPr>
        <w:spacing w:before="156"/>
        <w:ind w:firstLine="420"/>
      </w:pPr>
      <w:r>
        <w:rPr>
          <w:rFonts w:hint="eastAsia"/>
        </w:rPr>
        <w:t>KGE模型可以通过链接预测技术预测KG中缺失的三元组，即给定</w:t>
      </w:r>
      <m:oMath>
        <m:r>
          <m:rPr>
            <m:sty m:val="p"/>
          </m:rPr>
          <w:rPr>
            <w:rFonts w:ascii="Cambria Math" w:hAnsi="Cambria Math"/>
          </w:rPr>
          <m:t>(h, r, ?)</m:t>
        </m:r>
      </m:oMath>
      <w:r>
        <w:rPr>
          <w:rFonts w:hint="eastAsia"/>
        </w:rPr>
        <w:t>预测缺失的尾实体</w:t>
      </w:r>
      <m:oMath>
        <m:r>
          <m:rPr>
            <m:sty m:val="p"/>
          </m:rPr>
          <w:rPr>
            <w:rFonts w:hint="eastAsia" w:ascii="Cambria Math" w:hAnsi="Cambria Math"/>
          </w:rPr>
          <m:t>t</m:t>
        </m:r>
      </m:oMath>
      <w:r>
        <w:rPr>
          <w:rFonts w:hint="eastAsia" w:hAnsi="Cambria Math"/>
        </w:rPr>
        <w:t>，</w:t>
      </w:r>
      <w:r>
        <w:rPr>
          <w:rFonts w:hint="eastAsia"/>
        </w:rPr>
        <w:t>或者给定</w:t>
      </w:r>
      <m:oMath>
        <m:r>
          <m:rPr>
            <m:sty m:val="p"/>
          </m:rPr>
          <w:rPr>
            <w:rFonts w:ascii="Cambria Math" w:hAnsi="Cambria Math"/>
          </w:rPr>
          <m:t>(?, r, t)</m:t>
        </m:r>
      </m:oMath>
      <w:r>
        <w:rPr>
          <w:rFonts w:hint="eastAsia"/>
        </w:rPr>
        <w:t>预测缺失的头实体h。可以通过链接预测给出正确实体的排名。常使用三种经典指标来评估</w:t>
      </w:r>
      <w:r>
        <w:rPr>
          <w:rFonts w:hint="eastAsia"/>
          <w:highlight w:val="none"/>
        </w:rPr>
        <w:t>链接预测</w:t>
      </w:r>
      <w:r>
        <w:rPr>
          <w:rFonts w:hint="eastAsia"/>
        </w:rPr>
        <w:t>的性能：正确实体评分函数的平均排名（Mean Rank，MR）</w:t>
      </w:r>
      <w:r>
        <w:rPr>
          <w:rFonts w:hint="eastAsia"/>
          <w:vertAlign w:val="superscript"/>
        </w:rPr>
        <w:fldChar w:fldCharType="begin"/>
      </w:r>
      <w:r>
        <w:rPr>
          <w:rFonts w:hint="eastAsia"/>
          <w:vertAlign w:val="superscript"/>
        </w:rPr>
        <w:instrText xml:space="preserve"> REF _Ref20044 \r \h </w:instrText>
      </w:r>
      <w:r>
        <w:rPr>
          <w:rFonts w:hint="eastAsia"/>
          <w:vertAlign w:val="superscript"/>
        </w:rPr>
        <w:fldChar w:fldCharType="separate"/>
      </w:r>
      <w:ins w:id="41" w:author="LuYF-Lemon-love [2]" w:date="2023-03-24T14:56:54Z">
        <w:r>
          <w:rPr>
            <w:rFonts w:hint="eastAsia"/>
            <w:vertAlign w:val="superscript"/>
          </w:rPr>
          <w:t>[8]</w:t>
        </w:r>
      </w:ins>
      <w:r>
        <w:rPr>
          <w:rFonts w:hint="eastAsia"/>
          <w:vertAlign w:val="superscript"/>
        </w:rPr>
        <w:fldChar w:fldCharType="end"/>
      </w:r>
      <w:r>
        <w:rPr>
          <w:rFonts w:hint="eastAsia"/>
        </w:rPr>
        <w:t>，正确实体评分函数的平均倒数排名（Mean Reciprocal Rank，MRR）</w:t>
      </w:r>
      <w:r>
        <w:rPr>
          <w:rFonts w:hint="eastAsia"/>
          <w:vertAlign w:val="superscript"/>
        </w:rPr>
        <w:fldChar w:fldCharType="begin"/>
      </w:r>
      <w:r>
        <w:rPr>
          <w:rFonts w:hint="eastAsia"/>
          <w:vertAlign w:val="superscript"/>
        </w:rPr>
        <w:instrText xml:space="preserve"> REF _Ref20168 \r \h </w:instrText>
      </w:r>
      <w:r>
        <w:rPr>
          <w:rFonts w:hint="eastAsia"/>
          <w:vertAlign w:val="superscript"/>
        </w:rPr>
        <w:fldChar w:fldCharType="separate"/>
      </w:r>
      <w:ins w:id="42" w:author="LuYF-Lemon-love [2]" w:date="2023-03-24T14:56:54Z">
        <w:r>
          <w:rPr>
            <w:rFonts w:hint="eastAsia"/>
            <w:vertAlign w:val="superscript"/>
          </w:rPr>
          <w:t>[11]</w:t>
        </w:r>
      </w:ins>
      <w:r>
        <w:rPr>
          <w:rFonts w:hint="eastAsia"/>
          <w:vertAlign w:val="superscript"/>
        </w:rPr>
        <w:fldChar w:fldCharType="end"/>
      </w:r>
      <w:r>
        <w:rPr>
          <w:rFonts w:hint="eastAsia"/>
        </w:rPr>
        <w:t>和正确实体评分函数的前N的比例即前N命中率Hits@N（N = 1，3，10）</w:t>
      </w:r>
      <w:r>
        <w:rPr>
          <w:rFonts w:hint="eastAsia"/>
          <w:vertAlign w:val="superscript"/>
        </w:rPr>
        <w:fldChar w:fldCharType="begin"/>
      </w:r>
      <w:r>
        <w:rPr>
          <w:rFonts w:hint="eastAsia"/>
          <w:vertAlign w:val="superscript"/>
        </w:rPr>
        <w:instrText xml:space="preserve"> REF _Ref20044 \r \h </w:instrText>
      </w:r>
      <w:r>
        <w:rPr>
          <w:rFonts w:hint="eastAsia"/>
          <w:vertAlign w:val="superscript"/>
        </w:rPr>
        <w:fldChar w:fldCharType="separate"/>
      </w:r>
      <w:ins w:id="43" w:author="LuYF-Lemon-love [2]" w:date="2023-03-24T14:56:54Z">
        <w:r>
          <w:rPr>
            <w:rFonts w:hint="eastAsia"/>
            <w:vertAlign w:val="superscript"/>
          </w:rPr>
          <w:t>[8]</w:t>
        </w:r>
      </w:ins>
      <w:r>
        <w:rPr>
          <w:rFonts w:hint="eastAsia"/>
          <w:vertAlign w:val="superscript"/>
        </w:rPr>
        <w:fldChar w:fldCharType="end"/>
      </w:r>
      <w:r>
        <w:rPr>
          <w:rFonts w:hint="eastAsia"/>
        </w:rPr>
        <w:t>。</w:t>
      </w:r>
    </w:p>
    <w:p>
      <w:pPr>
        <w:spacing w:before="156"/>
        <w:ind w:firstLine="420"/>
      </w:pPr>
      <w:r>
        <w:rPr>
          <w:rFonts w:hint="eastAsia"/>
        </w:rPr>
        <w:t>如果用</w:t>
      </w:r>
      <m:oMath>
        <m:sSub>
          <m:sSubPr>
            <m:ctrlPr>
              <w:rPr>
                <w:rFonts w:ascii="Cambria Math" w:hAnsi="Cambria Math"/>
              </w:rPr>
            </m:ctrlPr>
          </m:sSubPr>
          <m:e>
            <m:r>
              <m:rPr>
                <m:sty m:val="p"/>
              </m:rPr>
              <w:rPr>
                <w:rFonts w:ascii="Cambria Math" w:hAnsi="Cambria Math"/>
              </w:rPr>
              <m:t>rank</m:t>
            </m:r>
            <m:ctrlPr>
              <w:rPr>
                <w:rFonts w:ascii="Cambria Math" w:hAnsi="Cambria Math"/>
              </w:rPr>
            </m:ctrlPr>
          </m:e>
          <m:sub>
            <m:r>
              <m:rPr>
                <m:sty m:val="p"/>
              </m:rPr>
              <w:rPr>
                <w:rFonts w:ascii="Cambria Math" w:hAnsi="Cambria Math"/>
              </w:rPr>
              <m:t>h</m:t>
            </m:r>
            <m:ctrlPr>
              <w:rPr>
                <w:rFonts w:ascii="Cambria Math" w:hAnsi="Cambria Math"/>
              </w:rPr>
            </m:ctrlPr>
          </m:sub>
        </m:sSub>
      </m:oMath>
      <w:r>
        <w:rPr>
          <w:rFonts w:hint="eastAsia"/>
        </w:rPr>
        <w:t>和</w:t>
      </w:r>
      <m:oMath>
        <m:sSub>
          <m:sSubPr>
            <m:ctrlPr>
              <w:rPr>
                <w:rFonts w:ascii="Cambria Math" w:hAnsi="Cambria Math"/>
              </w:rPr>
            </m:ctrlPr>
          </m:sSubPr>
          <m:e>
            <m:r>
              <m:rPr>
                <m:sty m:val="p"/>
              </m:rPr>
              <w:rPr>
                <w:rFonts w:ascii="Cambria Math" w:hAnsi="Cambria Math"/>
              </w:rPr>
              <m:t>rank</m:t>
            </m:r>
            <m:ctrlPr>
              <w:rPr>
                <w:rFonts w:ascii="Cambria Math" w:hAnsi="Cambria Math"/>
              </w:rPr>
            </m:ctrlPr>
          </m:e>
          <m:sub>
            <m:r>
              <m:rPr>
                <m:sty m:val="p"/>
              </m:rPr>
              <w:rPr>
                <w:rFonts w:ascii="Cambria Math" w:hAnsi="Cambria Math"/>
              </w:rPr>
              <m:t>t</m:t>
            </m:r>
            <m:ctrlPr>
              <w:rPr>
                <w:rFonts w:ascii="Cambria Math" w:hAnsi="Cambria Math"/>
              </w:rPr>
            </m:ctrlPr>
          </m:sub>
        </m:sSub>
      </m:oMath>
      <w:r>
        <w:rPr>
          <w:rFonts w:hint="eastAsia"/>
        </w:rPr>
        <w:t>分别表示预测正确头实体和尾实体的排名，</w:t>
      </w:r>
      <m:oMath>
        <m:r>
          <m:rPr>
            <m:sty m:val="p"/>
          </m:rPr>
          <w:rPr>
            <w:rFonts w:ascii="Cambria Math" w:hAnsi="Cambria Math"/>
          </w:rPr>
          <m:t>T</m:t>
        </m:r>
      </m:oMath>
      <w:r>
        <w:rPr>
          <w:rFonts w:hint="eastAsia"/>
        </w:rPr>
        <w:t>表示需要评估的三元组集合，那么MR、MRR和Hits@N的具体的计算方法分别如公式(</w:t>
      </w:r>
      <w:r>
        <w:t>7)</w:t>
      </w:r>
      <w:r>
        <w:rPr>
          <w:rFonts w:hint="eastAsia"/>
        </w:rPr>
        <w:t>、(</w:t>
      </w:r>
      <w:r>
        <w:t>8)</w:t>
      </w:r>
      <w:r>
        <w:rPr>
          <w:rFonts w:hint="eastAsia"/>
        </w:rPr>
        <w:t>和(</w:t>
      </w:r>
      <w:r>
        <w:t>9)</w:t>
      </w:r>
      <w:r>
        <w:rPr>
          <w:rFonts w:hint="eastAsia"/>
        </w:rPr>
        <w:t>所示。</w:t>
      </w:r>
    </w:p>
    <w:p>
      <w:pPr>
        <w:pStyle w:val="32"/>
        <w:spacing w:before="156"/>
      </w:pPr>
      <w:r>
        <w:rPr>
          <w:rFonts w:hint="eastAsia"/>
        </w:rPr>
        <w:tab/>
      </w:r>
      <w:r>
        <w:rPr>
          <w:rFonts w:hint="eastAsia"/>
        </w:rPr>
        <w:object>
          <v:shape id="_x0000_i1031" o:spt="75" type="#_x0000_t75" style="height:32.8pt;width:167.1pt;" o:ole="t" filled="f" o:preferrelative="t" stroked="f" coordsize="21600,21600">
            <v:path/>
            <v:fill on="f" focussize="0,0"/>
            <v:stroke on="f" joinstyle="miter"/>
            <v:imagedata r:id="rId21" o:title=""/>
            <o:lock v:ext="edit" aspectratio="t"/>
            <w10:wrap type="none"/>
            <w10:anchorlock/>
          </v:shape>
          <o:OLEObject Type="Embed" ProgID="DSEquations" ShapeID="_x0000_i1031" DrawAspect="Content" ObjectID="_1468075731" r:id="rId20">
            <o:LockedField>false</o:LockedField>
          </o:OLEObject>
        </w:object>
      </w:r>
      <w:r>
        <w:rPr>
          <w:rFonts w:hint="eastAsia"/>
        </w:rPr>
        <w:t xml:space="preserve"> </w:t>
      </w:r>
      <w:r>
        <w:rPr>
          <w:rFonts w:hint="eastAsia"/>
        </w:rPr>
        <w:tab/>
      </w:r>
      <w:r>
        <w:rPr>
          <w:rFonts w:hint="eastAsia"/>
        </w:rPr>
        <w:fldChar w:fldCharType="begin"/>
      </w:r>
      <w:r>
        <w:rPr>
          <w:rFonts w:hint="eastAsia"/>
        </w:rPr>
        <w:instrText xml:space="preserve"> MACROBUTTON MTPlaceRef \* MERGEFORMAT </w:instrText>
      </w:r>
      <w:r>
        <w:fldChar w:fldCharType="begin"/>
      </w:r>
      <w:r>
        <w:instrText xml:space="preserve"> SEQ MTEqn \h \* MERGEFORMAT </w:instrText>
      </w:r>
      <w:r>
        <w:fldChar w:fldCharType="separate"/>
      </w:r>
      <w:r>
        <w:fldChar w:fldCharType="end"/>
      </w:r>
      <w:r>
        <w:rPr>
          <w:rFonts w:hint="eastAsia"/>
        </w:rPr>
        <w:instrText xml:space="preserve">(</w:instrText>
      </w:r>
      <w:r>
        <w:fldChar w:fldCharType="begin"/>
      </w:r>
      <w:r>
        <w:instrText xml:space="preserve"> SEQ MTEqn \c \* Arabic \* MERGEFORMAT </w:instrText>
      </w:r>
      <w:r>
        <w:fldChar w:fldCharType="separate"/>
      </w:r>
      <w:ins w:id="44" w:author="LuYF-Lemon-love [2]" w:date="2023-03-24T14:56:54Z">
        <w:r>
          <w:rPr/>
          <w:instrText xml:space="preserve">7</w:instrText>
        </w:r>
      </w:ins>
      <w:r>
        <w:fldChar w:fldCharType="end"/>
      </w:r>
      <w:r>
        <w:rPr>
          <w:rFonts w:hint="eastAsia"/>
        </w:rPr>
        <w:instrText xml:space="preserve">)</w:instrText>
      </w:r>
      <w:r>
        <w:fldChar w:fldCharType="separate"/>
      </w:r>
      <w:r>
        <w:rPr>
          <w:rFonts w:hint="eastAsia"/>
        </w:rPr>
        <w:fldChar w:fldCharType="end"/>
      </w:r>
    </w:p>
    <w:p>
      <w:pPr>
        <w:pStyle w:val="32"/>
        <w:spacing w:before="156"/>
      </w:pPr>
      <w:r>
        <w:rPr>
          <w:rFonts w:hint="eastAsia"/>
        </w:rPr>
        <w:tab/>
      </w:r>
      <w:r>
        <w:rPr>
          <w:rFonts w:hint="eastAsia"/>
        </w:rPr>
        <w:object>
          <v:shape id="_x0000_i1032" o:spt="75" type="#_x0000_t75" style="height:33.85pt;width:178.95pt;" o:ole="t" filled="f" o:preferrelative="t" stroked="f" coordsize="21600,21600">
            <v:path/>
            <v:fill on="f" focussize="0,0"/>
            <v:stroke on="f" joinstyle="miter"/>
            <v:imagedata r:id="rId23" o:title=""/>
            <o:lock v:ext="edit" aspectratio="t"/>
            <w10:wrap type="none"/>
            <w10:anchorlock/>
          </v:shape>
          <o:OLEObject Type="Embed" ProgID="DSEquations" ShapeID="_x0000_i1032" DrawAspect="Content" ObjectID="_1468075732" r:id="rId22">
            <o:LockedField>false</o:LockedField>
          </o:OLEObject>
        </w:object>
      </w:r>
      <w:r>
        <w:rPr>
          <w:rFonts w:hint="eastAsia"/>
        </w:rPr>
        <w:t xml:space="preserve"> </w:t>
      </w:r>
      <w:r>
        <w:rPr>
          <w:rFonts w:hint="eastAsia"/>
        </w:rPr>
        <w:tab/>
      </w:r>
      <w:r>
        <w:rPr>
          <w:rFonts w:hint="eastAsia"/>
        </w:rPr>
        <w:fldChar w:fldCharType="begin"/>
      </w:r>
      <w:r>
        <w:rPr>
          <w:rFonts w:hint="eastAsia"/>
        </w:rPr>
        <w:instrText xml:space="preserve"> MACROBUTTON MTPlaceRef \* MERGEFORMAT </w:instrText>
      </w:r>
      <w:r>
        <w:fldChar w:fldCharType="begin"/>
      </w:r>
      <w:r>
        <w:instrText xml:space="preserve"> SEQ MTEqn \h \* MERGEFORMAT </w:instrText>
      </w:r>
      <w:r>
        <w:fldChar w:fldCharType="separate"/>
      </w:r>
      <w:r>
        <w:fldChar w:fldCharType="end"/>
      </w:r>
      <w:r>
        <w:rPr>
          <w:rFonts w:hint="eastAsia"/>
        </w:rPr>
        <w:instrText xml:space="preserve">(</w:instrText>
      </w:r>
      <w:r>
        <w:fldChar w:fldCharType="begin"/>
      </w:r>
      <w:r>
        <w:instrText xml:space="preserve"> SEQ MTEqn \c \* Arabic \* MERGEFORMAT </w:instrText>
      </w:r>
      <w:r>
        <w:fldChar w:fldCharType="separate"/>
      </w:r>
      <w:ins w:id="45" w:author="LuYF-Lemon-love [2]" w:date="2023-03-24T14:56:54Z">
        <w:r>
          <w:rPr/>
          <w:instrText xml:space="preserve">8</w:instrText>
        </w:r>
      </w:ins>
      <w:r>
        <w:fldChar w:fldCharType="end"/>
      </w:r>
      <w:r>
        <w:rPr>
          <w:rFonts w:hint="eastAsia"/>
        </w:rPr>
        <w:instrText xml:space="preserve">)</w:instrText>
      </w:r>
      <w:r>
        <w:fldChar w:fldCharType="separate"/>
      </w:r>
      <w:r>
        <w:rPr>
          <w:rFonts w:hint="eastAsia"/>
        </w:rPr>
        <w:fldChar w:fldCharType="end"/>
      </w:r>
    </w:p>
    <w:p>
      <w:pPr>
        <w:pStyle w:val="32"/>
        <w:spacing w:before="156"/>
      </w:pPr>
      <w:r>
        <w:rPr>
          <w:rFonts w:hint="eastAsia"/>
        </w:rPr>
        <w:tab/>
      </w:r>
      <w:r>
        <w:rPr>
          <w:rFonts w:hint="eastAsia"/>
        </w:rPr>
        <w:object>
          <v:shape id="_x0000_i1033" o:spt="75" type="#_x0000_t75" style="height:32.8pt;width:269.2pt;" o:ole="t" filled="f" o:preferrelative="t" stroked="f" coordsize="21600,21600">
            <v:path/>
            <v:fill on="f" focussize="0,0"/>
            <v:stroke on="f" joinstyle="miter"/>
            <v:imagedata r:id="rId25" o:title=""/>
            <o:lock v:ext="edit" aspectratio="t"/>
            <w10:wrap type="none"/>
            <w10:anchorlock/>
          </v:shape>
          <o:OLEObject Type="Embed" ProgID="DSEquations" ShapeID="_x0000_i1033" DrawAspect="Content" ObjectID="_1468075733" r:id="rId24">
            <o:LockedField>false</o:LockedField>
          </o:OLEObject>
        </w:object>
      </w:r>
      <w:r>
        <w:rPr>
          <w:rFonts w:hint="eastAsia"/>
        </w:rPr>
        <w:t xml:space="preserve"> </w:t>
      </w:r>
      <w:r>
        <w:rPr>
          <w:rFonts w:hint="eastAsia"/>
        </w:rPr>
        <w:tab/>
      </w:r>
      <w:r>
        <w:rPr>
          <w:rFonts w:hint="eastAsia"/>
        </w:rPr>
        <w:fldChar w:fldCharType="begin"/>
      </w:r>
      <w:r>
        <w:rPr>
          <w:rFonts w:hint="eastAsia"/>
        </w:rPr>
        <w:instrText xml:space="preserve"> MACROBUTTON MTPlaceRef \* MERGEFORMAT </w:instrText>
      </w:r>
      <w:r>
        <w:fldChar w:fldCharType="begin"/>
      </w:r>
      <w:r>
        <w:instrText xml:space="preserve"> SEQ MTEqn \h \* MERGEFORMAT </w:instrText>
      </w:r>
      <w:r>
        <w:fldChar w:fldCharType="separate"/>
      </w:r>
      <w:r>
        <w:fldChar w:fldCharType="end"/>
      </w:r>
      <w:r>
        <w:rPr>
          <w:rFonts w:hint="eastAsia"/>
        </w:rPr>
        <w:instrText xml:space="preserve">(</w:instrText>
      </w:r>
      <w:r>
        <w:fldChar w:fldCharType="begin"/>
      </w:r>
      <w:r>
        <w:instrText xml:space="preserve"> SEQ MTEqn \c \* Arabic \* MERGEFORMAT </w:instrText>
      </w:r>
      <w:r>
        <w:fldChar w:fldCharType="separate"/>
      </w:r>
      <w:ins w:id="46" w:author="LuYF-Lemon-love [2]" w:date="2023-03-24T14:56:54Z">
        <w:r>
          <w:rPr/>
          <w:instrText xml:space="preserve">9</w:instrText>
        </w:r>
      </w:ins>
      <w:r>
        <w:fldChar w:fldCharType="end"/>
      </w:r>
      <w:r>
        <w:rPr>
          <w:rFonts w:hint="eastAsia"/>
        </w:rPr>
        <w:instrText xml:space="preserve">)</w:instrText>
      </w:r>
      <w:r>
        <w:fldChar w:fldCharType="separate"/>
      </w:r>
      <w:r>
        <w:rPr>
          <w:rFonts w:hint="eastAsia"/>
        </w:rPr>
        <w:fldChar w:fldCharType="end"/>
      </w:r>
    </w:p>
    <w:p>
      <w:pPr>
        <w:spacing w:before="156"/>
        <w:ind w:firstLine="420"/>
      </w:pPr>
      <w:r>
        <w:rPr>
          <w:rFonts w:hint="eastAsia"/>
        </w:rPr>
        <w:t>在公式(</w:t>
      </w:r>
      <w:r>
        <w:t>9)</w:t>
      </w:r>
      <w:r>
        <w:rPr>
          <w:rFonts w:hint="eastAsia"/>
        </w:rPr>
        <w:t>中，如果条件为真，</w:t>
      </w:r>
      <m:oMath>
        <m:r>
          <m:rPr>
            <m:sty m:val="p"/>
          </m:rPr>
          <w:rPr>
            <w:rFonts w:ascii="Cambria Math" w:hAnsi="Cambria Math"/>
          </w:rPr>
          <m:t>I[∗]</m:t>
        </m:r>
      </m:oMath>
      <w:r>
        <w:rPr>
          <w:rFonts w:hint="eastAsia"/>
        </w:rPr>
        <w:t>等于1，否则等于0。从式（7）、（8）、（9）可知，对于相同的T，</w:t>
      </w:r>
      <w:r>
        <w:t>MR</w:t>
      </w:r>
      <w:r>
        <w:rPr>
          <w:rFonts w:hint="eastAsia"/>
        </w:rPr>
        <w:t>值越小，代表正确实体的排名越靠前，说明链接预测越精确；</w:t>
      </w:r>
      <w:r>
        <w:t>MRR</w:t>
      </w:r>
      <w:r>
        <w:rPr>
          <w:rFonts w:hint="eastAsia"/>
        </w:rPr>
        <w:t>和</w:t>
      </w:r>
      <w:r>
        <w:t>Hits@N</w:t>
      </w:r>
      <w:r>
        <w:rPr>
          <w:rFonts w:hint="eastAsia"/>
        </w:rPr>
        <w:t>值越大，代表正确实体的排名越靠前，说明链接预测越精确。</w:t>
      </w:r>
    </w:p>
    <w:p>
      <w:pPr>
        <w:pStyle w:val="6"/>
      </w:pPr>
      <w:r>
        <w:rPr>
          <w:rFonts w:hint="eastAsia"/>
        </w:rPr>
        <w:t>嵌入评估</w:t>
      </w:r>
    </w:p>
    <w:p>
      <w:pPr>
        <w:spacing w:before="156"/>
        <w:ind w:firstLine="420"/>
      </w:pPr>
      <w:r>
        <w:rPr>
          <w:rFonts w:hint="eastAsia"/>
        </w:rPr>
        <w:t>由于DRKG结合了来自不同数据源的信息，本文通过嵌入评估来定性验证KGE模型是否生成了有意义的实体和关系嵌入。理想的情况是，KGE模型能够学习到不同关系嵌入向量的差异之处和相同类型实体的相似之处。</w:t>
      </w:r>
    </w:p>
    <w:p>
      <w:pPr>
        <w:spacing w:before="156"/>
        <w:ind w:firstLine="420"/>
      </w:pPr>
      <w:r>
        <w:rPr>
          <w:rFonts w:hint="eastAsia"/>
        </w:rPr>
        <w:t>本文首先采用t分布随机近邻嵌入（T-distributed Stochastic Neighbor Embedding，t-SNE）</w:t>
      </w:r>
      <w:r>
        <w:rPr>
          <w:rStyle w:val="18"/>
          <w:vertAlign w:val="superscript"/>
        </w:rPr>
        <w:fldChar w:fldCharType="begin"/>
      </w:r>
      <w:r>
        <w:rPr>
          <w:rStyle w:val="18"/>
          <w:vertAlign w:val="superscript"/>
        </w:rPr>
        <w:instrText xml:space="preserve"> REF _Ref30585 \r \h </w:instrText>
      </w:r>
      <w:r>
        <w:rPr>
          <w:rStyle w:val="18"/>
          <w:vertAlign w:val="superscript"/>
        </w:rPr>
        <w:fldChar w:fldCharType="separate"/>
      </w:r>
      <w:ins w:id="47" w:author="LuYF-Lemon-love [2]" w:date="2023-03-24T14:56:54Z">
        <w:r>
          <w:rPr>
            <w:rStyle w:val="18"/>
            <w:vertAlign w:val="superscript"/>
          </w:rPr>
          <w:t>[16]</w:t>
        </w:r>
      </w:ins>
      <w:r>
        <w:rPr>
          <w:rStyle w:val="18"/>
          <w:vertAlign w:val="superscript"/>
        </w:rPr>
        <w:fldChar w:fldCharType="end"/>
      </w:r>
      <w:r>
        <w:rPr>
          <w:rFonts w:hint="eastAsia"/>
        </w:rPr>
        <w:t>将关系嵌入向量进行降维并可视化。DRKG共有来源于7个数据库的1</w:t>
      </w:r>
      <w:r>
        <w:t>07</w:t>
      </w:r>
      <w:r>
        <w:rPr>
          <w:rFonts w:hint="eastAsia"/>
        </w:rPr>
        <w:t>种关系类型，如果相同数据来源的关系向量在可视化图中越分散，就说明KGE模型越能学习到不同关系嵌入向量的差异之处，即使它们来源于同一数据库。进一步地，如公式(</w:t>
      </w:r>
      <w:r>
        <w:t>10)</w:t>
      </w:r>
      <w:r>
        <w:rPr>
          <w:rFonts w:hint="eastAsia"/>
        </w:rPr>
        <w:t>所示，本文还使用了余弦相似度来计算DRKG的关系嵌入向量对之间的相似性，并通过对比相似度分布的直方图来评估各种KGE模型。不同关系嵌入向量的相似度越低，表示KGE模型越能捕捉到不同关系嵌入向量的差异。使用这样的KGE模型进行链接预测的效果也就越好。</w:t>
      </w:r>
    </w:p>
    <w:p>
      <w:pPr>
        <w:pStyle w:val="32"/>
        <w:rPr>
          <w:rFonts w:hint="eastAsia" w:eastAsia="宋体"/>
          <w:lang w:eastAsia="zh-CN"/>
        </w:rPr>
      </w:pPr>
      <w:r>
        <w:rPr>
          <w:rFonts w:hint="eastAsia"/>
          <w:lang w:eastAsia="zh-CN"/>
        </w:rPr>
        <w:tab/>
      </w:r>
      <w:r>
        <w:rPr>
          <w:rFonts w:hint="eastAsia"/>
          <w:lang w:eastAsia="zh-CN"/>
        </w:rPr>
        <w:object>
          <v:shape id="_x0000_i1034" o:spt="75" type="#_x0000_t75" style="height:70pt;width:260pt;" o:ole="t" filled="f" o:preferrelative="t" stroked="f" coordsize="21600,21600">
            <v:path/>
            <v:fill on="f" focussize="0,0"/>
            <v:stroke on="f"/>
            <v:imagedata r:id="rId27" o:title=""/>
            <o:lock v:ext="edit" aspectratio="t"/>
            <w10:wrap type="none"/>
            <w10:anchorlock/>
          </v:shape>
          <o:OLEObject Type="Embed" ProgID="DSEquations" ShapeID="_x0000_i1034" DrawAspect="Content" ObjectID="_1468075734" r:id="rId26">
            <o:LockedField>false</o:LockedField>
          </o:OLEObject>
        </w:object>
      </w:r>
      <w:r>
        <w:rPr>
          <w:rFonts w:hint="eastAsia"/>
          <w:lang w:eastAsia="zh-CN"/>
        </w:rPr>
        <w:t xml:space="preserve"> </w:t>
      </w:r>
      <w:r>
        <w:rPr>
          <w:rFonts w:hint="eastAsia"/>
          <w:lang w:eastAsia="zh-CN"/>
        </w:rPr>
        <w:tab/>
      </w:r>
      <w:r>
        <w:rPr>
          <w:rFonts w:hint="eastAsia"/>
          <w:lang w:eastAsia="zh-CN"/>
        </w:rPr>
        <w:fldChar w:fldCharType="begin"/>
      </w:r>
      <w:r>
        <w:rPr>
          <w:rFonts w:hint="eastAsia"/>
          <w:lang w:eastAsia="zh-CN"/>
        </w:rPr>
        <w:instrText xml:space="preserve"> MACROBUTTON MTPlaceRef \* MERGEFORMAT </w:instrText>
      </w:r>
      <w:r>
        <w:rPr>
          <w:rFonts w:hint="eastAsia"/>
          <w:lang w:eastAsia="zh-CN"/>
        </w:rPr>
        <w:fldChar w:fldCharType="begin"/>
      </w:r>
      <w:r>
        <w:rPr>
          <w:rFonts w:hint="eastAsia"/>
          <w:lang w:eastAsia="zh-CN"/>
        </w:rPr>
        <w:instrText xml:space="preserve"> SEQ MTEqn \h \* MERGEFORMAT </w:instrText>
      </w:r>
      <w:r>
        <w:rPr>
          <w:rFonts w:hint="eastAsia"/>
          <w:lang w:eastAsia="zh-CN"/>
        </w:rPr>
        <w:fldChar w:fldCharType="separate"/>
      </w:r>
      <w:r>
        <w:rPr>
          <w:rFonts w:hint="eastAsia"/>
          <w:lang w:eastAsia="zh-CN"/>
        </w:rPr>
        <w:fldChar w:fldCharType="end"/>
      </w:r>
      <w:r>
        <w:rPr>
          <w:rFonts w:hint="eastAsia"/>
          <w:lang w:eastAsia="zh-CN"/>
        </w:rPr>
        <w:instrText xml:space="preserve">(</w:instrText>
      </w:r>
      <w:r>
        <w:rPr>
          <w:rFonts w:hint="eastAsia"/>
          <w:lang w:eastAsia="zh-CN"/>
        </w:rPr>
        <w:fldChar w:fldCharType="begin"/>
      </w:r>
      <w:r>
        <w:rPr>
          <w:rFonts w:hint="eastAsia"/>
          <w:lang w:eastAsia="zh-CN"/>
        </w:rPr>
        <w:instrText xml:space="preserve"> SEQ MTEqn \c \* Arabic \* MERGEFORMAT </w:instrText>
      </w:r>
      <w:r>
        <w:rPr>
          <w:rFonts w:hint="eastAsia"/>
          <w:lang w:eastAsia="zh-CN"/>
        </w:rPr>
        <w:fldChar w:fldCharType="separate"/>
      </w:r>
      <w:ins w:id="48" w:author="LuYF-Lemon-love [2]" w:date="2023-03-24T14:56:54Z">
        <w:r>
          <w:rPr/>
          <w:instrText xml:space="preserve">10</w:instrText>
        </w:r>
      </w:ins>
      <w:r>
        <w:rPr>
          <w:rFonts w:hint="eastAsia"/>
          <w:lang w:eastAsia="zh-CN"/>
        </w:rPr>
        <w:fldChar w:fldCharType="end"/>
      </w:r>
      <w:r>
        <w:rPr>
          <w:rFonts w:hint="eastAsia"/>
          <w:lang w:eastAsia="zh-CN"/>
        </w:rPr>
        <w:instrText xml:space="preserve">)</w:instrText>
      </w:r>
      <w:r>
        <w:rPr>
          <w:rFonts w:hint="eastAsia"/>
          <w:lang w:eastAsia="zh-CN"/>
        </w:rPr>
        <w:fldChar w:fldCharType="separate"/>
      </w:r>
      <w:r>
        <w:rPr>
          <w:rFonts w:hint="eastAsia"/>
          <w:lang w:eastAsia="zh-CN"/>
        </w:rPr>
        <w:fldChar w:fldCharType="end"/>
      </w:r>
    </w:p>
    <w:p>
      <w:pPr>
        <w:spacing w:before="156"/>
        <w:ind w:firstLine="420"/>
        <w:rPr>
          <w:rFonts w:hint="default" w:eastAsia="宋体"/>
          <w:lang w:val="en-US" w:eastAsia="zh-CN"/>
        </w:rPr>
      </w:pPr>
      <w:r>
        <w:rPr>
          <w:rFonts w:hint="eastAsia"/>
          <w:lang w:val="en-US" w:eastAsia="zh-CN"/>
        </w:rPr>
        <w:t>在公式(10)中，</w:t>
      </w:r>
      <m:oMath>
        <m:sSub>
          <m:sSubPr>
            <m:ctrlPr>
              <w:rPr>
                <w:rFonts w:ascii="Cambria Math" w:hAnsi="Cambria Math"/>
                <w:i/>
                <w:lang w:val="en-US"/>
              </w:rPr>
            </m:ctrlPr>
          </m:sSubPr>
          <m:e>
            <m:r>
              <m:rPr/>
              <w:rPr>
                <w:rFonts w:hint="default" w:ascii="Cambria Math" w:hAnsi="Cambria Math"/>
                <w:lang w:val="en-US" w:eastAsia="zh-CN"/>
              </w:rPr>
              <m:t>a</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hAnsi="Cambria Math"/>
          <w:i w:val="0"/>
          <w:lang w:val="en-US" w:eastAsia="zh-CN"/>
        </w:rPr>
        <w:t>和</w:t>
      </w:r>
      <m:oMath>
        <m:sSub>
          <m:sSubPr>
            <m:ctrlPr>
              <w:rPr>
                <w:rFonts w:ascii="Cambria Math" w:hAnsi="Cambria Math"/>
                <w:i/>
                <w:lang w:val="en-US"/>
              </w:rPr>
            </m:ctrlPr>
          </m:sSubPr>
          <m:e>
            <m:r>
              <m:rPr/>
              <w:rPr>
                <w:rFonts w:hint="default" w:ascii="Cambria Math" w:hAnsi="Cambria Math"/>
                <w:lang w:val="en-US" w:eastAsia="zh-CN"/>
              </w:rPr>
              <m:t>b</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hAnsi="Cambria Math"/>
          <w:i w:val="0"/>
          <w:lang w:val="en-US" w:eastAsia="zh-CN"/>
        </w:rPr>
        <w:t>分别表示向量</w:t>
      </w:r>
      <m:oMath>
        <m:r>
          <m:rPr>
            <m:sty m:val="p"/>
          </m:rPr>
          <w:rPr>
            <w:rFonts w:hint="eastAsia" w:ascii="Cambria Math" w:hAnsi="Cambria Math" w:cstheme="minorBidi"/>
            <w:kern w:val="2"/>
            <w:sz w:val="21"/>
            <w:szCs w:val="24"/>
            <w:lang w:val="en-US" w:eastAsia="zh-CN" w:bidi="ar-SA"/>
          </w:rPr>
          <m:t>a</m:t>
        </m:r>
      </m:oMath>
      <w:r>
        <w:rPr>
          <w:rFonts w:hint="eastAsia" w:hAnsi="Cambria Math" w:cstheme="minorBidi"/>
          <w:i w:val="0"/>
          <w:kern w:val="2"/>
          <w:sz w:val="21"/>
          <w:szCs w:val="24"/>
          <w:lang w:val="en-US" w:eastAsia="zh-CN" w:bidi="ar-SA"/>
        </w:rPr>
        <w:t>和</w:t>
      </w:r>
      <m:oMath>
        <m:r>
          <m:rPr>
            <m:sty m:val="p"/>
          </m:rPr>
          <w:rPr>
            <w:rFonts w:hint="default" w:ascii="Cambria Math" w:hAnsi="Cambria Math" w:cstheme="minorBidi"/>
            <w:kern w:val="2"/>
            <w:sz w:val="21"/>
            <w:szCs w:val="24"/>
            <w:lang w:val="en-US" w:eastAsia="zh-CN" w:bidi="ar-SA"/>
          </w:rPr>
          <m:t>b</m:t>
        </m:r>
      </m:oMath>
      <w:r>
        <w:rPr>
          <w:rFonts w:hint="eastAsia" w:hAnsi="Cambria Math" w:cstheme="minorBidi"/>
          <w:i w:val="0"/>
          <w:kern w:val="2"/>
          <w:sz w:val="21"/>
          <w:szCs w:val="24"/>
          <w:lang w:val="en-US" w:eastAsia="zh-CN" w:bidi="ar-SA"/>
        </w:rPr>
        <w:t>的第i个分量，余弦相似度的取值范围为[-1,1]，-1表示两个向量方向相反，1表示方向相同，0表示相互独立。</w:t>
      </w:r>
    </w:p>
    <w:p>
      <w:pPr>
        <w:spacing w:before="156"/>
        <w:ind w:firstLine="420"/>
      </w:pPr>
      <w:r>
        <w:rPr>
          <w:rFonts w:hint="eastAsia"/>
        </w:rPr>
        <w:t>接下来本文使用主成分分析将实体嵌入向量降到30维</w:t>
      </w:r>
      <w:r>
        <w:rPr>
          <w:rFonts w:hint="eastAsia"/>
          <w:vertAlign w:val="superscript"/>
        </w:rPr>
        <w:fldChar w:fldCharType="begin"/>
      </w:r>
      <w:r>
        <w:rPr>
          <w:rFonts w:hint="eastAsia"/>
          <w:vertAlign w:val="superscript"/>
        </w:rPr>
        <w:instrText xml:space="preserve"> REF _Ref30585 \r \h </w:instrText>
      </w:r>
      <w:r>
        <w:rPr>
          <w:rFonts w:hint="eastAsia"/>
          <w:vertAlign w:val="superscript"/>
        </w:rPr>
        <w:fldChar w:fldCharType="separate"/>
      </w:r>
      <w:ins w:id="49" w:author="LuYF-Lemon-love [2]" w:date="2023-03-24T14:56:54Z">
        <w:r>
          <w:rPr>
            <w:rFonts w:hint="eastAsia"/>
            <w:vertAlign w:val="superscript"/>
          </w:rPr>
          <w:t>[16]</w:t>
        </w:r>
      </w:ins>
      <w:r>
        <w:rPr>
          <w:rFonts w:hint="eastAsia"/>
          <w:vertAlign w:val="superscript"/>
        </w:rPr>
        <w:fldChar w:fldCharType="end"/>
      </w:r>
      <w:r>
        <w:rPr>
          <w:rFonts w:hint="eastAsia"/>
        </w:rPr>
        <w:t>，并利用t-SNE将其将降到</w:t>
      </w:r>
      <w:r>
        <w:t>2</w:t>
      </w:r>
      <w:r>
        <w:rPr>
          <w:rFonts w:hint="eastAsia"/>
        </w:rPr>
        <w:t>维空间进行可视化。使用主成分分析的原因在于本文的研究对象中共有97238个实体，数量众多，若直接利用t-SNE降维和可视化，可能会引入大量噪声。DRKG有共有13种实体类型，相同类型的实体在可视化图中越聚集，KGE模型对实体嵌入的效果就越好。</w:t>
      </w:r>
    </w:p>
    <w:p>
      <w:pPr>
        <w:pStyle w:val="5"/>
      </w:pPr>
      <w:r>
        <w:rPr>
          <w:rFonts w:hint="eastAsia"/>
        </w:rPr>
        <w:t>AD药物重定位</w:t>
      </w:r>
    </w:p>
    <w:p>
      <w:pPr>
        <w:spacing w:before="156"/>
        <w:ind w:firstLine="420"/>
      </w:pPr>
      <w:r>
        <w:rPr>
          <w:rFonts w:hint="eastAsia"/>
        </w:rPr>
        <w:t xml:space="preserve">使用KGE模型做药物重定位时，将Drugbank中被FDA批准的药物作为候选药物（分子量 </w:t>
      </w:r>
      <m:oMath>
        <m:r>
          <m:rPr>
            <m:sty m:val="p"/>
          </m:rPr>
          <w:rPr>
            <w:rFonts w:ascii="Cambria Math" w:hAnsi="Cambria Math"/>
          </w:rPr>
          <m:t>≥</m:t>
        </m:r>
      </m:oMath>
      <w:r>
        <w:rPr>
          <w:rFonts w:hint="eastAsia"/>
        </w:rPr>
        <w:t xml:space="preserve"> 250道尔顿，共8104个），它们构成了头实体集合</w:t>
      </w:r>
      <w:ins w:id="50" w:author="子熙" w:date="2023-03-24T09:36:00Z">
        <w:commentRangeStart w:id="2"/>
        <w:commentRangeStart w:id="3"/>
        <w:r>
          <w:rPr>
            <w:rFonts w:hint="eastAsia"/>
          </w:rPr>
          <w:t>h</w:t>
        </w:r>
        <w:commentRangeEnd w:id="2"/>
      </w:ins>
      <w:ins w:id="51" w:author="子熙" w:date="2023-03-24T09:36:00Z">
        <w:r>
          <w:rPr>
            <w:rStyle w:val="18"/>
          </w:rPr>
          <w:commentReference w:id="2"/>
        </w:r>
        <w:commentRangeEnd w:id="3"/>
      </w:ins>
      <w:r>
        <w:commentReference w:id="3"/>
      </w:r>
      <w:r>
        <w:rPr>
          <w:rFonts w:hint="eastAsia"/>
        </w:rPr>
        <w:t>。选择DRKG中所有治疗关系作为链接预测的关系，共有DRUGBANK::treats::Compound:Disease，GNBR::T::Compound:Disease，Hetionet::CtD::Compound:Disease三种，其中treats、T、CtD分别是DrugBank数据库、GNBR数据库、Hetionet数据库中的治疗关系。选择DRKG中全部AD实体作为尾实体集合，共有Disease::DOID:10652，Disease::MESH:C536599，Disease::MESH:D000544三种，其中Disease::DOID:10652是来自Hetionet数据源的AD实体，Disease::MESH:C536599和 Disease::MESH:D000544是被映射到MESH ID的AD实体（其中Disease::MESH:C536599是无神经纤维缠结AD的实体）。将上面实体和关系集合进行格式为</w:t>
      </w:r>
      <m:oMath>
        <m:r>
          <m:rPr>
            <m:sty m:val="p"/>
          </m:rPr>
          <w:rPr>
            <w:rFonts w:ascii="Cambria Math" w:hAnsi="Cambria Math"/>
          </w:rPr>
          <m:t>(h,r,t)</m:t>
        </m:r>
      </m:oMath>
      <w:r>
        <w:rPr>
          <w:rFonts w:hint="eastAsia" w:hAnsi="Cambria Math"/>
        </w:rPr>
        <w:t>排列组合（总共</w:t>
      </w:r>
      <m:oMath>
        <m:r>
          <m:rPr>
            <m:sty m:val="p"/>
          </m:rPr>
          <w:rPr>
            <w:rFonts w:hint="eastAsia" w:ascii="Cambria Math" w:hAnsi="Cambria Math"/>
          </w:rPr>
          <m:t>8104</m:t>
        </m:r>
        <m:r>
          <m:rPr>
            <m:sty m:val="p"/>
          </m:rPr>
          <w:rPr>
            <w:rFonts w:ascii="Cambria Math" w:hAnsi="Cambria Math"/>
          </w:rPr>
          <m:t>×</m:t>
        </m:r>
        <m:r>
          <m:rPr>
            <m:sty m:val="p"/>
          </m:rPr>
          <w:rPr>
            <w:rFonts w:hint="eastAsia" w:ascii="Cambria Math" w:hAnsi="Cambria Math"/>
          </w:rPr>
          <m:t>3</m:t>
        </m:r>
        <m:r>
          <m:rPr>
            <m:sty m:val="p"/>
          </m:rPr>
          <w:rPr>
            <w:rFonts w:ascii="Cambria Math" w:hAnsi="Cambria Math"/>
          </w:rPr>
          <m:t>×3=</m:t>
        </m:r>
        <m:r>
          <m:rPr>
            <m:sty m:val="p"/>
          </m:rPr>
          <w:rPr>
            <w:rFonts w:hint="eastAsia" w:hAnsi="Cambria Math"/>
          </w:rPr>
          <m:t>72936</m:t>
        </m:r>
      </m:oMath>
      <w:r>
        <w:rPr>
          <w:rFonts w:hint="eastAsia" w:hAnsi="Cambria Math"/>
        </w:rPr>
        <w:t>种可能），然后计算所有组合评分函数的得分，最后</w:t>
      </w:r>
      <w:r>
        <w:rPr>
          <w:rFonts w:hint="eastAsia"/>
        </w:rPr>
        <w:t>选择得分前N的药物作为AD的治疗药物，其中N的值取决于不同KGE模型在测试集上的MR指标结果。</w:t>
      </w:r>
    </w:p>
    <w:p>
      <w:pPr>
        <w:pStyle w:val="5"/>
      </w:pPr>
      <w:r>
        <w:rPr>
          <w:rFonts w:hint="eastAsia"/>
        </w:rPr>
        <w:t>实验设置</w:t>
      </w:r>
    </w:p>
    <w:p>
      <w:pPr>
        <w:spacing w:before="156"/>
        <w:ind w:firstLine="420"/>
      </w:pPr>
      <w:r>
        <w:rPr>
          <w:rFonts w:hint="eastAsia"/>
        </w:rPr>
        <w:t>将DRKG的三元组按照90%、5%、5%的比例划分为训练集、验证集和测试集，分别为5286834个、293713个和293714个。</w:t>
      </w:r>
    </w:p>
    <w:p>
      <w:pPr>
        <w:spacing w:before="156"/>
        <w:ind w:firstLine="420"/>
        <w:rPr>
          <w:rFonts w:hAnsi="Cambria Math" w:cs="微软雅黑"/>
        </w:rPr>
      </w:pPr>
      <w:r>
        <w:rPr>
          <w:rFonts w:hint="eastAsia"/>
        </w:rPr>
        <w:t>综合5个经典的KGE评估指标（即MR、MRR、Hits@1、Hits@3、Hits@10）的综合表现，在验证集上利用网格搜索所有模型的超参数（TransE_l1、TransE_l2、DistMult、ComplEx和RotatE）。所有模型的训练批次大小（batch size）和负采样大小（</w:t>
      </w:r>
      <w:r>
        <w:rPr>
          <w:rFonts w:hint="eastAsia"/>
          <w:lang w:val="en-US" w:eastAsia="zh-CN"/>
        </w:rPr>
        <w:t>t</w:t>
      </w:r>
      <w:r>
        <w:rPr>
          <w:rFonts w:hint="eastAsia"/>
        </w:rPr>
        <w:t>he</w:t>
      </w:r>
      <w:r>
        <w:rPr>
          <w:rFonts w:hint="eastAsia"/>
          <w:lang w:val="en-US" w:eastAsia="zh-CN"/>
        </w:rPr>
        <w:t xml:space="preserve"> </w:t>
      </w:r>
      <w:r>
        <w:rPr>
          <w:rFonts w:hint="eastAsia"/>
        </w:rPr>
        <w:t>number of negative samples）分别固定为4096和256，学习率（learning rate,</w:t>
      </w:r>
      <w:r>
        <w:t xml:space="preserve"> </w:t>
      </w:r>
      <w:r>
        <w:rPr>
          <w:rFonts w:hint="eastAsia"/>
        </w:rPr>
        <w:t>lr）则都从{0.01,0.05,0.1}中选择。由于RotatE模型实体维度是超参数嵌入维度（</w:t>
      </w:r>
      <w:r>
        <w:rPr>
          <w:rFonts w:hint="eastAsia"/>
          <w:lang w:val="en-US" w:eastAsia="zh-CN"/>
        </w:rPr>
        <w:t>t</w:t>
      </w:r>
      <w:r>
        <w:rPr>
          <w:rFonts w:hint="eastAsia"/>
        </w:rPr>
        <w:t>he</w:t>
      </w:r>
      <w:r>
        <w:rPr>
          <w:rFonts w:hint="eastAsia"/>
          <w:lang w:val="en-US" w:eastAsia="zh-CN"/>
        </w:rPr>
        <w:t xml:space="preserve"> </w:t>
      </w:r>
      <w:r>
        <w:rPr>
          <w:rFonts w:hint="eastAsia"/>
        </w:rPr>
        <w:t>embedding size of relations and entities，hidden_dim）的2倍，本文选择将RotatE模型的hidden_dim固定为200，其他模型的hidden_dim则从{200,</w:t>
      </w:r>
      <w:r>
        <w:t xml:space="preserve"> </w:t>
      </w:r>
      <w:r>
        <w:rPr>
          <w:rFonts w:hint="eastAsia"/>
        </w:rPr>
        <w:t>400}中选择。对于（margin，</w:t>
      </w:r>
      <m:oMath>
        <m:r>
          <m:rPr/>
          <w:rPr>
            <w:rFonts w:ascii="Cambria Math" w:hAnsi="Cambria Math" w:cs="微软雅黑"/>
          </w:rPr>
          <m:t>γ</m:t>
        </m:r>
      </m:oMath>
      <w:r>
        <w:rPr>
          <w:rFonts w:hint="eastAsia"/>
        </w:rPr>
        <w:t>），TransE_l1、TransE_l2和RotatE</w:t>
      </w:r>
      <w:r>
        <w:rPr>
          <w:rFonts w:hint="eastAsia" w:hAnsi="Cambria Math" w:cs="微软雅黑"/>
        </w:rPr>
        <w:t>从{6,12,18}中选择，而DistMult、ComplEx模型则从{50,125,200}中进行选择。</w:t>
      </w:r>
    </w:p>
    <w:p>
      <w:pPr>
        <w:spacing w:before="156"/>
        <w:ind w:firstLine="420"/>
      </w:pPr>
      <w:r>
        <w:rPr>
          <w:rFonts w:hint="eastAsia"/>
        </w:rPr>
        <w:t>本文的实验是利用Zheng等</w:t>
      </w:r>
      <w:r>
        <w:rPr>
          <w:rFonts w:hint="eastAsia"/>
          <w:vertAlign w:val="superscript"/>
        </w:rPr>
        <w:fldChar w:fldCharType="begin"/>
      </w:r>
      <w:r>
        <w:rPr>
          <w:rFonts w:hint="eastAsia"/>
          <w:vertAlign w:val="superscript"/>
        </w:rPr>
        <w:instrText xml:space="preserve"> REF _Ref24046 \r \h </w:instrText>
      </w:r>
      <w:r>
        <w:rPr>
          <w:rFonts w:hint="eastAsia"/>
          <w:vertAlign w:val="superscript"/>
        </w:rPr>
        <w:fldChar w:fldCharType="separate"/>
      </w:r>
      <w:ins w:id="52" w:author="LuYF-Lemon-love [2]" w:date="2023-03-24T14:56:54Z">
        <w:r>
          <w:rPr>
            <w:rFonts w:hint="eastAsia"/>
            <w:vertAlign w:val="superscript"/>
          </w:rPr>
          <w:t>[17]</w:t>
        </w:r>
      </w:ins>
      <w:r>
        <w:rPr>
          <w:rFonts w:hint="eastAsia"/>
          <w:vertAlign w:val="superscript"/>
        </w:rPr>
        <w:fldChar w:fldCharType="end"/>
      </w:r>
      <w:r>
        <w:rPr>
          <w:rFonts w:hint="eastAsia"/>
        </w:rPr>
        <w:t>开发DGL-KE工具包实现的。</w:t>
      </w:r>
    </w:p>
    <w:p>
      <w:pPr>
        <w:pStyle w:val="4"/>
      </w:pPr>
      <w:r>
        <w:rPr>
          <w:rFonts w:hint="eastAsia"/>
        </w:rPr>
        <w:t>结果</w:t>
      </w:r>
    </w:p>
    <w:p>
      <w:pPr>
        <w:pStyle w:val="5"/>
      </w:pPr>
      <w:r>
        <w:rPr>
          <w:rFonts w:hint="eastAsia"/>
        </w:rPr>
        <w:t>KGE模型的经典评估</w:t>
      </w:r>
    </w:p>
    <w:p>
      <w:pPr>
        <w:spacing w:before="156"/>
        <w:ind w:firstLine="420"/>
      </w:pPr>
      <w:r>
        <w:rPr>
          <w:rFonts w:hint="eastAsia"/>
        </w:rPr>
        <w:t>表1列出了在KG补全任务中，4种KGE模型在测试集上的结果。如表1所示，对于MR指标，TransE两种变体分别取得了最优结果60.83和次优结果62.64；对于MRR指标，ComplEx取得了最优结果0.621，RotatE次之为0.614；对于Hits@1指标，ComplEx取得了最优结果为0.537，RotatE次之为0.515；对于Hits@3和Hits@10，RotatE取得了最优结果分别为0.681和0.780，ComplEx取得了次优结果分别为0.673和0.768。而DistMult在3种指标上都没有取得最优和次优结果。</w:t>
      </w:r>
    </w:p>
    <w:p>
      <w:pPr>
        <w:pStyle w:val="21"/>
        <w:spacing w:before="156" w:after="156"/>
      </w:pPr>
      <w:r>
        <w:rPr>
          <w:rFonts w:hint="eastAsia"/>
          <w:b/>
          <w:bCs/>
        </w:rPr>
        <w:t>Table 1</w:t>
      </w:r>
      <w:r>
        <w:rPr>
          <w:rFonts w:hint="eastAsia"/>
        </w:rPr>
        <w:t xml:space="preserve">  The traditional evaluation results of the KGE model. The best results are in </w:t>
      </w:r>
      <w:r>
        <w:rPr>
          <w:rFonts w:hint="eastAsia"/>
          <w:b/>
          <w:bCs/>
        </w:rPr>
        <w:t>bold</w:t>
      </w:r>
      <w:r>
        <w:rPr>
          <w:rFonts w:hint="eastAsia"/>
        </w:rPr>
        <w:t xml:space="preserve"> and the second best results are in </w:t>
      </w:r>
      <w:r>
        <w:rPr>
          <w:rFonts w:hint="eastAsia"/>
          <w:u w:val="single"/>
        </w:rPr>
        <w:t>underline</w:t>
      </w:r>
      <w:r>
        <w:rPr>
          <w:rFonts w:hint="eastAsia"/>
        </w:rPr>
        <w:t>.</w:t>
      </w:r>
    </w:p>
    <w:tbl>
      <w:tblPr>
        <w:tblStyle w:val="15"/>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bottom w:val="single" w:color="auto" w:sz="12" w:space="0"/>
            </w:tcBorders>
            <w:vAlign w:val="center"/>
          </w:tcPr>
          <w:p>
            <w:pPr>
              <w:pStyle w:val="22"/>
              <w:spacing w:before="156"/>
              <w:jc w:val="center"/>
            </w:pPr>
            <w:r>
              <w:rPr>
                <w:rFonts w:hint="eastAsia"/>
              </w:rPr>
              <w:t>Model</w:t>
            </w:r>
          </w:p>
        </w:tc>
        <w:tc>
          <w:tcPr>
            <w:tcW w:w="1420" w:type="dxa"/>
            <w:tcBorders>
              <w:bottom w:val="single" w:color="auto" w:sz="12" w:space="0"/>
            </w:tcBorders>
            <w:vAlign w:val="center"/>
          </w:tcPr>
          <w:p>
            <w:pPr>
              <w:pStyle w:val="22"/>
              <w:spacing w:before="156"/>
              <w:jc w:val="center"/>
            </w:pPr>
            <w:r>
              <w:rPr>
                <w:rFonts w:hint="eastAsia"/>
              </w:rPr>
              <w:t>MRR</w:t>
            </w:r>
          </w:p>
        </w:tc>
        <w:tc>
          <w:tcPr>
            <w:tcW w:w="1420" w:type="dxa"/>
            <w:tcBorders>
              <w:bottom w:val="single" w:color="auto" w:sz="12" w:space="0"/>
            </w:tcBorders>
            <w:vAlign w:val="center"/>
          </w:tcPr>
          <w:p>
            <w:pPr>
              <w:pStyle w:val="22"/>
              <w:spacing w:before="156"/>
              <w:jc w:val="center"/>
            </w:pPr>
            <w:r>
              <w:rPr>
                <w:rFonts w:hint="eastAsia"/>
              </w:rPr>
              <w:t>MR</w:t>
            </w:r>
          </w:p>
        </w:tc>
        <w:tc>
          <w:tcPr>
            <w:tcW w:w="1420" w:type="dxa"/>
            <w:tcBorders>
              <w:bottom w:val="single" w:color="auto" w:sz="12" w:space="0"/>
            </w:tcBorders>
            <w:vAlign w:val="center"/>
          </w:tcPr>
          <w:p>
            <w:pPr>
              <w:pStyle w:val="22"/>
              <w:spacing w:before="156"/>
              <w:jc w:val="center"/>
            </w:pPr>
            <w:r>
              <w:rPr>
                <w:rFonts w:hint="eastAsia"/>
              </w:rPr>
              <w:t>Hits@1</w:t>
            </w:r>
          </w:p>
        </w:tc>
        <w:tc>
          <w:tcPr>
            <w:tcW w:w="1421" w:type="dxa"/>
            <w:tcBorders>
              <w:bottom w:val="single" w:color="auto" w:sz="12" w:space="0"/>
            </w:tcBorders>
            <w:vAlign w:val="center"/>
          </w:tcPr>
          <w:p>
            <w:pPr>
              <w:pStyle w:val="22"/>
              <w:spacing w:before="156"/>
              <w:jc w:val="center"/>
            </w:pPr>
            <w:r>
              <w:rPr>
                <w:rFonts w:hint="eastAsia"/>
              </w:rPr>
              <w:t>Hits@3</w:t>
            </w:r>
          </w:p>
        </w:tc>
        <w:tc>
          <w:tcPr>
            <w:tcW w:w="1421" w:type="dxa"/>
            <w:tcBorders>
              <w:bottom w:val="single" w:color="auto" w:sz="12" w:space="0"/>
            </w:tcBorders>
            <w:vAlign w:val="center"/>
          </w:tcPr>
          <w:p>
            <w:pPr>
              <w:pStyle w:val="22"/>
              <w:spacing w:before="156"/>
              <w:jc w:val="center"/>
            </w:pPr>
            <w:r>
              <w:rPr>
                <w:rFonts w:hint="eastAsia"/>
              </w:rPr>
              <w:t>Hits@10</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op w:val="single" w:color="auto" w:sz="12" w:space="0"/>
              <w:tl2br w:val="nil"/>
              <w:tr2bl w:val="nil"/>
            </w:tcBorders>
            <w:vAlign w:val="center"/>
          </w:tcPr>
          <w:p>
            <w:pPr>
              <w:pStyle w:val="22"/>
              <w:spacing w:before="156"/>
              <w:jc w:val="center"/>
            </w:pPr>
            <w:r>
              <w:rPr>
                <w:rFonts w:hint="eastAsia"/>
              </w:rPr>
              <w:t>TransE_l1</w:t>
            </w:r>
          </w:p>
        </w:tc>
        <w:tc>
          <w:tcPr>
            <w:tcW w:w="1420" w:type="dxa"/>
            <w:tcBorders>
              <w:top w:val="single" w:color="auto" w:sz="12" w:space="0"/>
              <w:tl2br w:val="nil"/>
              <w:tr2bl w:val="nil"/>
            </w:tcBorders>
            <w:vAlign w:val="center"/>
          </w:tcPr>
          <w:p>
            <w:pPr>
              <w:pStyle w:val="22"/>
              <w:spacing w:before="156"/>
              <w:jc w:val="center"/>
            </w:pPr>
            <w:r>
              <w:t>0.530</w:t>
            </w:r>
          </w:p>
        </w:tc>
        <w:tc>
          <w:tcPr>
            <w:tcW w:w="1420" w:type="dxa"/>
            <w:tcBorders>
              <w:top w:val="single" w:color="auto" w:sz="12" w:space="0"/>
              <w:tl2br w:val="nil"/>
              <w:tr2bl w:val="nil"/>
            </w:tcBorders>
            <w:vAlign w:val="center"/>
          </w:tcPr>
          <w:p>
            <w:pPr>
              <w:pStyle w:val="22"/>
              <w:spacing w:before="156"/>
              <w:jc w:val="center"/>
            </w:pPr>
            <w:r>
              <w:rPr>
                <w:u w:val="single"/>
              </w:rPr>
              <w:t>62.64</w:t>
            </w:r>
          </w:p>
        </w:tc>
        <w:tc>
          <w:tcPr>
            <w:tcW w:w="1420" w:type="dxa"/>
            <w:tcBorders>
              <w:top w:val="single" w:color="auto" w:sz="12" w:space="0"/>
              <w:tl2br w:val="nil"/>
              <w:tr2bl w:val="nil"/>
            </w:tcBorders>
            <w:vAlign w:val="center"/>
          </w:tcPr>
          <w:p>
            <w:pPr>
              <w:pStyle w:val="22"/>
              <w:spacing w:before="156"/>
              <w:jc w:val="center"/>
            </w:pPr>
            <w:r>
              <w:t>0.412</w:t>
            </w:r>
          </w:p>
        </w:tc>
        <w:tc>
          <w:tcPr>
            <w:tcW w:w="1421" w:type="dxa"/>
            <w:tcBorders>
              <w:top w:val="single" w:color="auto" w:sz="12" w:space="0"/>
              <w:tl2br w:val="nil"/>
              <w:tr2bl w:val="nil"/>
            </w:tcBorders>
            <w:vAlign w:val="center"/>
          </w:tcPr>
          <w:p>
            <w:pPr>
              <w:pStyle w:val="22"/>
              <w:spacing w:before="156"/>
              <w:jc w:val="center"/>
            </w:pPr>
            <w:r>
              <w:t>0.606</w:t>
            </w:r>
          </w:p>
        </w:tc>
        <w:tc>
          <w:tcPr>
            <w:tcW w:w="1421" w:type="dxa"/>
            <w:tcBorders>
              <w:top w:val="single" w:color="auto" w:sz="12" w:space="0"/>
              <w:tl2br w:val="nil"/>
              <w:tr2bl w:val="nil"/>
            </w:tcBorders>
            <w:vAlign w:val="center"/>
          </w:tcPr>
          <w:p>
            <w:pPr>
              <w:pStyle w:val="22"/>
              <w:spacing w:before="156"/>
              <w:jc w:val="center"/>
            </w:pPr>
            <w:r>
              <w:t>0.740</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pStyle w:val="22"/>
              <w:spacing w:before="156"/>
              <w:jc w:val="center"/>
            </w:pPr>
            <w:r>
              <w:rPr>
                <w:rFonts w:hint="eastAsia"/>
              </w:rPr>
              <w:t>TransE_l2</w:t>
            </w:r>
          </w:p>
        </w:tc>
        <w:tc>
          <w:tcPr>
            <w:tcW w:w="1420" w:type="dxa"/>
            <w:tcBorders>
              <w:tl2br w:val="nil"/>
              <w:tr2bl w:val="nil"/>
            </w:tcBorders>
            <w:vAlign w:val="center"/>
          </w:tcPr>
          <w:p>
            <w:pPr>
              <w:pStyle w:val="22"/>
              <w:spacing w:before="156"/>
              <w:jc w:val="center"/>
            </w:pPr>
            <w:r>
              <w:t>0.437</w:t>
            </w:r>
          </w:p>
        </w:tc>
        <w:tc>
          <w:tcPr>
            <w:tcW w:w="1420" w:type="dxa"/>
            <w:tcBorders>
              <w:tl2br w:val="nil"/>
              <w:tr2bl w:val="nil"/>
            </w:tcBorders>
            <w:vAlign w:val="center"/>
          </w:tcPr>
          <w:p>
            <w:pPr>
              <w:pStyle w:val="22"/>
              <w:spacing w:before="156"/>
              <w:jc w:val="center"/>
            </w:pPr>
            <w:r>
              <w:rPr>
                <w:b/>
                <w:bCs/>
              </w:rPr>
              <w:t>60.83</w:t>
            </w:r>
          </w:p>
        </w:tc>
        <w:tc>
          <w:tcPr>
            <w:tcW w:w="1420" w:type="dxa"/>
            <w:tcBorders>
              <w:tl2br w:val="nil"/>
              <w:tr2bl w:val="nil"/>
            </w:tcBorders>
            <w:vAlign w:val="center"/>
          </w:tcPr>
          <w:p>
            <w:pPr>
              <w:pStyle w:val="22"/>
              <w:spacing w:before="156"/>
              <w:jc w:val="center"/>
            </w:pPr>
            <w:r>
              <w:t>0.302</w:t>
            </w:r>
          </w:p>
        </w:tc>
        <w:tc>
          <w:tcPr>
            <w:tcW w:w="1421" w:type="dxa"/>
            <w:tcBorders>
              <w:tl2br w:val="nil"/>
              <w:tr2bl w:val="nil"/>
            </w:tcBorders>
            <w:vAlign w:val="center"/>
          </w:tcPr>
          <w:p>
            <w:pPr>
              <w:pStyle w:val="22"/>
              <w:spacing w:before="156"/>
              <w:jc w:val="center"/>
            </w:pPr>
            <w:r>
              <w:t>0.515</w:t>
            </w:r>
          </w:p>
        </w:tc>
        <w:tc>
          <w:tcPr>
            <w:tcW w:w="1421" w:type="dxa"/>
            <w:tcBorders>
              <w:tl2br w:val="nil"/>
              <w:tr2bl w:val="nil"/>
            </w:tcBorders>
            <w:vAlign w:val="center"/>
          </w:tcPr>
          <w:p>
            <w:pPr>
              <w:pStyle w:val="22"/>
              <w:spacing w:before="156"/>
              <w:jc w:val="center"/>
            </w:pPr>
            <w:r>
              <w:t>0.693</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pStyle w:val="22"/>
              <w:spacing w:before="156"/>
              <w:jc w:val="center"/>
            </w:pPr>
            <w:r>
              <w:rPr>
                <w:rFonts w:hint="eastAsia"/>
              </w:rPr>
              <w:t>DistMult</w:t>
            </w:r>
          </w:p>
        </w:tc>
        <w:tc>
          <w:tcPr>
            <w:tcW w:w="1420" w:type="dxa"/>
            <w:tcBorders>
              <w:tl2br w:val="nil"/>
              <w:tr2bl w:val="nil"/>
            </w:tcBorders>
            <w:vAlign w:val="center"/>
          </w:tcPr>
          <w:p>
            <w:pPr>
              <w:pStyle w:val="22"/>
              <w:spacing w:before="156"/>
              <w:jc w:val="center"/>
            </w:pPr>
            <w:r>
              <w:t>0.484</w:t>
            </w:r>
          </w:p>
        </w:tc>
        <w:tc>
          <w:tcPr>
            <w:tcW w:w="1420" w:type="dxa"/>
            <w:tcBorders>
              <w:tl2br w:val="nil"/>
              <w:tr2bl w:val="nil"/>
            </w:tcBorders>
            <w:vAlign w:val="center"/>
          </w:tcPr>
          <w:p>
            <w:pPr>
              <w:pStyle w:val="22"/>
              <w:spacing w:before="156"/>
              <w:jc w:val="center"/>
            </w:pPr>
            <w:r>
              <w:t>105.55</w:t>
            </w:r>
          </w:p>
        </w:tc>
        <w:tc>
          <w:tcPr>
            <w:tcW w:w="1420" w:type="dxa"/>
            <w:tcBorders>
              <w:tl2br w:val="nil"/>
              <w:tr2bl w:val="nil"/>
            </w:tcBorders>
            <w:vAlign w:val="center"/>
          </w:tcPr>
          <w:p>
            <w:pPr>
              <w:pStyle w:val="22"/>
              <w:spacing w:before="156"/>
              <w:jc w:val="center"/>
            </w:pPr>
            <w:r>
              <w:t>0.401</w:t>
            </w:r>
          </w:p>
        </w:tc>
        <w:tc>
          <w:tcPr>
            <w:tcW w:w="1421" w:type="dxa"/>
            <w:tcBorders>
              <w:tl2br w:val="nil"/>
              <w:tr2bl w:val="nil"/>
            </w:tcBorders>
            <w:vAlign w:val="center"/>
          </w:tcPr>
          <w:p>
            <w:pPr>
              <w:pStyle w:val="22"/>
              <w:spacing w:before="156"/>
              <w:jc w:val="center"/>
            </w:pPr>
            <w:r>
              <w:t>0.515</w:t>
            </w:r>
          </w:p>
        </w:tc>
        <w:tc>
          <w:tcPr>
            <w:tcW w:w="1421" w:type="dxa"/>
            <w:tcBorders>
              <w:tl2br w:val="nil"/>
              <w:tr2bl w:val="nil"/>
            </w:tcBorders>
            <w:vAlign w:val="center"/>
          </w:tcPr>
          <w:p>
            <w:pPr>
              <w:pStyle w:val="22"/>
              <w:spacing w:before="156"/>
              <w:jc w:val="center"/>
            </w:pPr>
            <w:r>
              <w:t>0.643</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pStyle w:val="22"/>
              <w:spacing w:before="156"/>
              <w:jc w:val="center"/>
            </w:pPr>
            <w:r>
              <w:rPr>
                <w:rFonts w:hint="eastAsia"/>
              </w:rPr>
              <w:t>ComplEx</w:t>
            </w:r>
          </w:p>
        </w:tc>
        <w:tc>
          <w:tcPr>
            <w:tcW w:w="1420" w:type="dxa"/>
            <w:tcBorders>
              <w:tl2br w:val="nil"/>
              <w:tr2bl w:val="nil"/>
            </w:tcBorders>
            <w:vAlign w:val="center"/>
          </w:tcPr>
          <w:p>
            <w:pPr>
              <w:pStyle w:val="22"/>
              <w:spacing w:before="156"/>
              <w:jc w:val="center"/>
            </w:pPr>
            <w:r>
              <w:rPr>
                <w:b/>
                <w:bCs/>
              </w:rPr>
              <w:t>0.621</w:t>
            </w:r>
          </w:p>
        </w:tc>
        <w:tc>
          <w:tcPr>
            <w:tcW w:w="1420" w:type="dxa"/>
            <w:tcBorders>
              <w:tl2br w:val="nil"/>
              <w:tr2bl w:val="nil"/>
            </w:tcBorders>
            <w:vAlign w:val="center"/>
          </w:tcPr>
          <w:p>
            <w:pPr>
              <w:pStyle w:val="22"/>
              <w:spacing w:before="156"/>
              <w:jc w:val="center"/>
            </w:pPr>
            <w:r>
              <w:t>112.74</w:t>
            </w:r>
          </w:p>
        </w:tc>
        <w:tc>
          <w:tcPr>
            <w:tcW w:w="1420" w:type="dxa"/>
            <w:tcBorders>
              <w:tl2br w:val="nil"/>
              <w:tr2bl w:val="nil"/>
            </w:tcBorders>
            <w:vAlign w:val="center"/>
          </w:tcPr>
          <w:p>
            <w:pPr>
              <w:pStyle w:val="22"/>
              <w:spacing w:before="156"/>
              <w:jc w:val="center"/>
            </w:pPr>
            <w:r>
              <w:rPr>
                <w:b/>
                <w:bCs/>
              </w:rPr>
              <w:t>0.537</w:t>
            </w:r>
          </w:p>
        </w:tc>
        <w:tc>
          <w:tcPr>
            <w:tcW w:w="1421" w:type="dxa"/>
            <w:tcBorders>
              <w:tl2br w:val="nil"/>
              <w:tr2bl w:val="nil"/>
            </w:tcBorders>
            <w:vAlign w:val="center"/>
          </w:tcPr>
          <w:p>
            <w:pPr>
              <w:pStyle w:val="22"/>
              <w:spacing w:before="156"/>
              <w:jc w:val="center"/>
            </w:pPr>
            <w:r>
              <w:rPr>
                <w:u w:val="single"/>
              </w:rPr>
              <w:t>0.673</w:t>
            </w:r>
          </w:p>
        </w:tc>
        <w:tc>
          <w:tcPr>
            <w:tcW w:w="1421" w:type="dxa"/>
            <w:tcBorders>
              <w:tl2br w:val="nil"/>
              <w:tr2bl w:val="nil"/>
            </w:tcBorders>
            <w:vAlign w:val="center"/>
          </w:tcPr>
          <w:p>
            <w:pPr>
              <w:pStyle w:val="22"/>
              <w:spacing w:before="156"/>
              <w:jc w:val="center"/>
            </w:pPr>
            <w:r>
              <w:rPr>
                <w:u w:val="single"/>
              </w:rPr>
              <w:t>0.768</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pStyle w:val="22"/>
              <w:spacing w:before="156"/>
              <w:jc w:val="center"/>
            </w:pPr>
            <w:r>
              <w:rPr>
                <w:rFonts w:hint="eastAsia"/>
              </w:rPr>
              <w:t>RotatE</w:t>
            </w:r>
          </w:p>
        </w:tc>
        <w:tc>
          <w:tcPr>
            <w:tcW w:w="1420" w:type="dxa"/>
            <w:tcBorders>
              <w:tl2br w:val="nil"/>
              <w:tr2bl w:val="nil"/>
            </w:tcBorders>
            <w:vAlign w:val="center"/>
          </w:tcPr>
          <w:p>
            <w:pPr>
              <w:pStyle w:val="22"/>
              <w:spacing w:before="156"/>
              <w:jc w:val="center"/>
            </w:pPr>
            <w:r>
              <w:rPr>
                <w:u w:val="single"/>
              </w:rPr>
              <w:t>0.614</w:t>
            </w:r>
          </w:p>
        </w:tc>
        <w:tc>
          <w:tcPr>
            <w:tcW w:w="1420" w:type="dxa"/>
            <w:tcBorders>
              <w:tl2br w:val="nil"/>
              <w:tr2bl w:val="nil"/>
            </w:tcBorders>
            <w:vAlign w:val="center"/>
          </w:tcPr>
          <w:p>
            <w:pPr>
              <w:pStyle w:val="22"/>
              <w:spacing w:before="156"/>
              <w:jc w:val="center"/>
            </w:pPr>
            <w:r>
              <w:t>63.51</w:t>
            </w:r>
          </w:p>
        </w:tc>
        <w:tc>
          <w:tcPr>
            <w:tcW w:w="1420" w:type="dxa"/>
            <w:tcBorders>
              <w:tl2br w:val="nil"/>
              <w:tr2bl w:val="nil"/>
            </w:tcBorders>
            <w:vAlign w:val="center"/>
          </w:tcPr>
          <w:p>
            <w:pPr>
              <w:pStyle w:val="22"/>
              <w:spacing w:before="156"/>
              <w:jc w:val="center"/>
            </w:pPr>
            <w:r>
              <w:rPr>
                <w:u w:val="single"/>
              </w:rPr>
              <w:t>0.515</w:t>
            </w:r>
          </w:p>
        </w:tc>
        <w:tc>
          <w:tcPr>
            <w:tcW w:w="1421" w:type="dxa"/>
            <w:tcBorders>
              <w:tl2br w:val="nil"/>
              <w:tr2bl w:val="nil"/>
            </w:tcBorders>
            <w:vAlign w:val="center"/>
          </w:tcPr>
          <w:p>
            <w:pPr>
              <w:pStyle w:val="22"/>
              <w:spacing w:before="156"/>
              <w:jc w:val="center"/>
            </w:pPr>
            <w:r>
              <w:rPr>
                <w:b/>
                <w:bCs/>
              </w:rPr>
              <w:t>0.681</w:t>
            </w:r>
          </w:p>
        </w:tc>
        <w:tc>
          <w:tcPr>
            <w:tcW w:w="1421" w:type="dxa"/>
            <w:tcBorders>
              <w:tl2br w:val="nil"/>
              <w:tr2bl w:val="nil"/>
            </w:tcBorders>
            <w:vAlign w:val="center"/>
          </w:tcPr>
          <w:p>
            <w:pPr>
              <w:pStyle w:val="22"/>
              <w:spacing w:before="156"/>
              <w:jc w:val="center"/>
            </w:pPr>
            <w:r>
              <w:rPr>
                <w:b/>
                <w:bCs/>
              </w:rPr>
              <w:t>0.780</w:t>
            </w:r>
          </w:p>
        </w:tc>
      </w:tr>
    </w:tbl>
    <w:p>
      <w:pPr>
        <w:spacing w:before="156"/>
        <w:ind w:firstLine="420"/>
      </w:pPr>
      <w:r>
        <w:rPr>
          <w:rFonts w:hint="eastAsia"/>
        </w:rPr>
        <w:t>各个模型超参数的最佳配置是：对于TransE_l1，hidden_dim=400，</w:t>
      </w:r>
      <m:oMath>
        <m:r>
          <m:rPr>
            <m:sty m:val="p"/>
          </m:rPr>
          <w:rPr>
            <w:rFonts w:ascii="Cambria Math" w:hAnsi="Cambria Math"/>
          </w:rPr>
          <m:t>γ</m:t>
        </m:r>
      </m:oMath>
      <w:r>
        <w:rPr>
          <w:rFonts w:hint="eastAsia" w:hAnsi="Cambria Math"/>
        </w:rPr>
        <w:t>=18，lr=</w:t>
      </w:r>
      <w:r>
        <w:rPr>
          <w:rFonts w:hint="eastAsia"/>
        </w:rPr>
        <w:t>0.05；对于TransE_l2，hidden_dim=400，</w:t>
      </w:r>
      <m:oMath>
        <m:r>
          <m:rPr>
            <m:sty m:val="p"/>
          </m:rPr>
          <w:rPr>
            <w:rFonts w:ascii="Cambria Math" w:hAnsi="Cambria Math"/>
          </w:rPr>
          <m:t>γ</m:t>
        </m:r>
      </m:oMath>
      <w:r>
        <w:rPr>
          <w:rFonts w:hint="eastAsia" w:hAnsi="Cambria Math"/>
        </w:rPr>
        <w:t>=12，lr=0.1；对于</w:t>
      </w:r>
      <w:r>
        <w:rPr>
          <w:rFonts w:hAnsi="Cambria Math"/>
          <w:rPrChange w:id="53" w:author="LuYF-Lemon-love" w:date="2023-03-21T21:44:00Z">
            <w:rPr/>
          </w:rPrChange>
        </w:rPr>
        <w:t>DistMult</w:t>
      </w:r>
      <w:r>
        <w:rPr>
          <w:rFonts w:hint="eastAsia" w:hAnsi="Cambria Math"/>
        </w:rPr>
        <w:t>，</w:t>
      </w:r>
      <w:r>
        <w:rPr>
          <w:rFonts w:hint="eastAsia"/>
        </w:rPr>
        <w:t>hidden_dim=400，</w:t>
      </w:r>
      <m:oMath>
        <m:r>
          <m:rPr>
            <m:sty m:val="p"/>
          </m:rPr>
          <w:rPr>
            <w:rFonts w:ascii="Cambria Math" w:hAnsi="Cambria Math"/>
          </w:rPr>
          <m:t>γ</m:t>
        </m:r>
      </m:oMath>
      <w:r>
        <w:rPr>
          <w:rFonts w:hint="eastAsia" w:hAnsi="Cambria Math"/>
        </w:rPr>
        <w:t>=50，lr=</w:t>
      </w:r>
      <w:r>
        <w:rPr>
          <w:rFonts w:hint="eastAsia"/>
        </w:rPr>
        <w:t>0.1；对于ComplEx，hidden_dim=400，</w:t>
      </w:r>
      <m:oMath>
        <m:r>
          <m:rPr>
            <m:sty m:val="p"/>
          </m:rPr>
          <w:rPr>
            <w:rFonts w:ascii="Cambria Math" w:hAnsi="Cambria Math"/>
          </w:rPr>
          <m:t>γ</m:t>
        </m:r>
      </m:oMath>
      <w:r>
        <w:rPr>
          <w:rFonts w:hint="eastAsia" w:hAnsi="Cambria Math"/>
        </w:rPr>
        <w:t>=50，lr=</w:t>
      </w:r>
      <w:r>
        <w:rPr>
          <w:rFonts w:hint="eastAsia"/>
        </w:rPr>
        <w:t>0.1；对于RotatE，hidden_dim=200，</w:t>
      </w:r>
      <m:oMath>
        <m:r>
          <m:rPr>
            <m:sty m:val="p"/>
          </m:rPr>
          <w:rPr>
            <w:rFonts w:ascii="Cambria Math" w:hAnsi="Cambria Math"/>
          </w:rPr>
          <m:t>γ</m:t>
        </m:r>
      </m:oMath>
      <w:r>
        <w:rPr>
          <w:rFonts w:hint="eastAsia" w:hAnsi="Cambria Math"/>
        </w:rPr>
        <w:t>=18，lr=</w:t>
      </w:r>
      <w:r>
        <w:rPr>
          <w:rFonts w:hint="eastAsia"/>
        </w:rPr>
        <w:t>0.05。</w:t>
      </w:r>
    </w:p>
    <w:p>
      <w:pPr>
        <w:spacing w:before="156"/>
        <w:ind w:firstLine="420"/>
      </w:pPr>
      <w:r>
        <w:rPr>
          <w:rFonts w:hint="eastAsia"/>
        </w:rPr>
        <w:t>鉴于DistMult模型在经典评估中并不出色的表现，本文仅选择TransE_l1、TransE_l2、ComplEx和RotatE模型，利用最佳超参数，重新在整个DRKG上进行训练，并进一步进行模型的嵌入评估和AD药物重定位。</w:t>
      </w:r>
    </w:p>
    <w:p>
      <w:pPr>
        <w:pStyle w:val="5"/>
      </w:pPr>
      <w:r>
        <w:rPr>
          <w:rFonts w:hint="eastAsia"/>
        </w:rPr>
        <w:t>KGE模型的嵌入评估</w:t>
      </w:r>
    </w:p>
    <w:p>
      <w:pPr>
        <w:spacing w:before="156"/>
        <w:ind w:firstLine="420"/>
      </w:pPr>
      <w:r>
        <w:rPr>
          <w:rFonts w:hint="eastAsia"/>
        </w:rPr>
        <w:t>图</w:t>
      </w:r>
      <w:r>
        <w:rPr>
          <w:rFonts w:hint="eastAsia"/>
          <w:lang w:val="en-US" w:eastAsia="zh-CN"/>
        </w:rPr>
        <w:t>1</w:t>
      </w:r>
      <w:r>
        <w:rPr>
          <w:rFonts w:hint="eastAsia"/>
        </w:rPr>
        <w:t>A、</w:t>
      </w:r>
      <w:r>
        <w:rPr>
          <w:rFonts w:hint="eastAsia"/>
          <w:lang w:val="en-US" w:eastAsia="zh-CN"/>
        </w:rPr>
        <w:t>1</w:t>
      </w:r>
      <w:r>
        <w:rPr>
          <w:rFonts w:hint="eastAsia"/>
        </w:rPr>
        <w:t>B、</w:t>
      </w:r>
      <w:r>
        <w:rPr>
          <w:rFonts w:hint="eastAsia"/>
          <w:lang w:val="en-US" w:eastAsia="zh-CN"/>
        </w:rPr>
        <w:t>1</w:t>
      </w:r>
      <w:r>
        <w:rPr>
          <w:rFonts w:hint="eastAsia"/>
        </w:rPr>
        <w:t>C、</w:t>
      </w:r>
      <w:r>
        <w:rPr>
          <w:rFonts w:hint="eastAsia"/>
          <w:lang w:val="en-US" w:eastAsia="zh-CN"/>
        </w:rPr>
        <w:t>1</w:t>
      </w:r>
      <w:r>
        <w:rPr>
          <w:rFonts w:hint="eastAsia"/>
        </w:rPr>
        <w:t>D分别展示了TransE_l1、TransE_l2、ComplEx和RotatE的关系嵌入向量在2D空间的可视化图。图中每一个圆点代表</w:t>
      </w:r>
      <w:r>
        <w:t>DRKG</w:t>
      </w:r>
      <w:r>
        <w:rPr>
          <w:rFonts w:hint="eastAsia"/>
        </w:rPr>
        <w:t>中一种关系类型，因此共有</w:t>
      </w:r>
      <w:r>
        <w:t>107</w:t>
      </w:r>
      <w:r>
        <w:rPr>
          <w:rFonts w:hint="eastAsia"/>
        </w:rPr>
        <w:t>个圆点；相同颜色的圆点代表关系来自相同的</w:t>
      </w:r>
      <w:r>
        <w:t>DRKG</w:t>
      </w:r>
      <w:r>
        <w:rPr>
          <w:rFonts w:hint="eastAsia"/>
        </w:rPr>
        <w:t>中相同的数据库。从图</w:t>
      </w:r>
      <w:r>
        <w:rPr>
          <w:rFonts w:hint="eastAsia"/>
          <w:lang w:val="en-US" w:eastAsia="zh-CN"/>
        </w:rPr>
        <w:t>1</w:t>
      </w:r>
      <w:r>
        <w:rPr>
          <w:rFonts w:hint="eastAsia"/>
        </w:rPr>
        <w:t>A、</w:t>
      </w:r>
      <w:r>
        <w:rPr>
          <w:rFonts w:hint="eastAsia"/>
          <w:lang w:val="en-US" w:eastAsia="zh-CN"/>
        </w:rPr>
        <w:t>1</w:t>
      </w:r>
      <w:r>
        <w:rPr>
          <w:rFonts w:hint="eastAsia"/>
        </w:rPr>
        <w:t>B和</w:t>
      </w:r>
      <w:r>
        <w:rPr>
          <w:rFonts w:hint="eastAsia"/>
          <w:lang w:val="en-US" w:eastAsia="zh-CN"/>
        </w:rPr>
        <w:t>1</w:t>
      </w:r>
      <w:r>
        <w:rPr>
          <w:rFonts w:hint="eastAsia"/>
        </w:rPr>
        <w:t>C中可以看出，TransE_l1 、TransE_l2和ComplEx的关系嵌入向量出现不同程度的同数据源聚集现象，如代表虚线框中标注出来的、代表DGIdb数据源的橙色点；而RotatE的关系嵌入向量广泛的分布在2D的空间中，即便来自相同源数据集的关系都没有出现聚集的现象，可以说，RotatE更好地学习到了各个关系本身的差异，受数据源的影响较小。</w:t>
      </w:r>
    </w:p>
    <w:p>
      <w:pPr>
        <w:pStyle w:val="25"/>
        <w:spacing w:before="0"/>
      </w:pPr>
      <w:r>
        <w:drawing>
          <wp:inline distT="0" distB="0" distL="114300" distR="114300">
            <wp:extent cx="5219700" cy="5629275"/>
            <wp:effectExtent l="0" t="0" r="0" b="9525"/>
            <wp:docPr id="2" name="图片 2" desc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elation"/>
                    <pic:cNvPicPr>
                      <a:picLocks noChangeAspect="1"/>
                    </pic:cNvPicPr>
                  </pic:nvPicPr>
                  <pic:blipFill>
                    <a:blip r:embed="rId28">
                      <a:extLst>
                        <a:ext uri="{96DAC541-7B7A-43D3-8B79-37D633B846F1}">
                          <asvg:svgBlip xmlns:asvg="http://schemas.microsoft.com/office/drawing/2016/SVG/main" r:embed="rId29"/>
                        </a:ext>
                      </a:extLst>
                    </a:blip>
                    <a:stretch>
                      <a:fillRect/>
                    </a:stretch>
                  </pic:blipFill>
                  <pic:spPr>
                    <a:xfrm>
                      <a:off x="0" y="0"/>
                      <a:ext cx="5219700" cy="5629275"/>
                    </a:xfrm>
                    <a:prstGeom prst="rect">
                      <a:avLst/>
                    </a:prstGeom>
                  </pic:spPr>
                </pic:pic>
              </a:graphicData>
            </a:graphic>
          </wp:inline>
        </w:drawing>
      </w:r>
    </w:p>
    <w:p>
      <w:pPr>
        <w:pStyle w:val="23"/>
        <w:spacing w:before="0" w:after="0"/>
      </w:pPr>
      <w:r>
        <w:rPr>
          <w:rFonts w:hint="eastAsia"/>
          <w:b/>
          <w:bCs/>
        </w:rPr>
        <w:t xml:space="preserve">Figure </w:t>
      </w:r>
      <w:r>
        <w:rPr>
          <w:rFonts w:hint="eastAsia"/>
          <w:b/>
          <w:bCs/>
          <w:lang w:val="en-US" w:eastAsia="zh-CN"/>
        </w:rPr>
        <w:t>1</w:t>
      </w:r>
      <w:r>
        <w:rPr>
          <w:rFonts w:hint="eastAsia"/>
        </w:rPr>
        <w:t xml:space="preserve"> Distribution of relation embeddings in 2D euclidean space for 4 models. Subgraphs A, B, C and D are the results of TransE_l1, TransE_l2, ComplEx and RotatE respectively.</w:t>
      </w:r>
    </w:p>
    <w:p>
      <w:pPr>
        <w:spacing w:before="156"/>
        <w:ind w:firstLine="420"/>
      </w:pPr>
      <w:r>
        <w:rPr>
          <w:rFonts w:hint="eastAsia"/>
        </w:rPr>
        <w:t>图</w:t>
      </w:r>
      <w:r>
        <w:rPr>
          <w:rFonts w:hint="eastAsia"/>
          <w:highlight w:val="none"/>
          <w:lang w:val="en-US" w:eastAsia="zh-CN"/>
        </w:rPr>
        <w:t>2</w:t>
      </w:r>
      <w:r>
        <w:rPr>
          <w:rFonts w:hint="eastAsia"/>
          <w:highlight w:val="none"/>
        </w:rPr>
        <w:t>A、</w:t>
      </w:r>
      <w:r>
        <w:rPr>
          <w:rFonts w:hint="eastAsia"/>
          <w:highlight w:val="none"/>
          <w:lang w:val="en-US" w:eastAsia="zh-CN"/>
        </w:rPr>
        <w:t>2</w:t>
      </w:r>
      <w:r>
        <w:rPr>
          <w:rFonts w:hint="eastAsia"/>
          <w:highlight w:val="none"/>
        </w:rPr>
        <w:t>B、</w:t>
      </w:r>
      <w:r>
        <w:rPr>
          <w:rFonts w:hint="eastAsia"/>
          <w:highlight w:val="none"/>
          <w:lang w:val="en-US" w:eastAsia="zh-CN"/>
        </w:rPr>
        <w:t>2</w:t>
      </w:r>
      <w:r>
        <w:rPr>
          <w:highlight w:val="none"/>
        </w:rPr>
        <w:t>C</w:t>
      </w:r>
      <w:r>
        <w:rPr>
          <w:rFonts w:hint="eastAsia"/>
          <w:highlight w:val="none"/>
        </w:rPr>
        <w:t>、</w:t>
      </w:r>
      <w:r>
        <w:rPr>
          <w:rFonts w:hint="eastAsia"/>
          <w:highlight w:val="none"/>
          <w:lang w:val="en-US" w:eastAsia="zh-CN"/>
        </w:rPr>
        <w:t>2</w:t>
      </w:r>
      <w:r>
        <w:rPr>
          <w:rFonts w:hint="eastAsia"/>
          <w:highlight w:val="none"/>
        </w:rPr>
        <w:t>D</w:t>
      </w:r>
      <w:r>
        <w:rPr>
          <w:rFonts w:hint="eastAsia"/>
        </w:rPr>
        <w:t>显示了TransE_l1、TransE_l2、ComplEx和RotatE的不同关系嵌入向量对之间的余弦相似度分布直方图。对于Trans</w:t>
      </w:r>
      <w:r>
        <w:t>E</w:t>
      </w:r>
      <w:r>
        <w:rPr>
          <w:rFonts w:hint="eastAsia"/>
        </w:rPr>
        <w:t>_</w:t>
      </w:r>
      <w:r>
        <w:t>l1</w:t>
      </w:r>
      <w:r>
        <w:rPr>
          <w:rFonts w:hint="eastAsia"/>
        </w:rPr>
        <w:t>，相似度值分布在[-0.873, 0.977]范围内，其中约有7%相似度值大于0.50的关系对；TransE</w:t>
      </w:r>
      <w:r>
        <w:t>_l2</w:t>
      </w:r>
      <w:r>
        <w:rPr>
          <w:rFonts w:hint="eastAsia"/>
        </w:rPr>
        <w:t>与Trans</w:t>
      </w:r>
      <w:r>
        <w:t>E</w:t>
      </w:r>
      <w:r>
        <w:rPr>
          <w:rFonts w:hint="eastAsia"/>
        </w:rPr>
        <w:t>_</w:t>
      </w:r>
      <w:r>
        <w:t>l1</w:t>
      </w:r>
      <w:r>
        <w:rPr>
          <w:rFonts w:hint="eastAsia"/>
        </w:rPr>
        <w:t>类似，也存在着5%相似度大于0.</w:t>
      </w:r>
      <w:r>
        <w:t>50</w:t>
      </w:r>
      <w:r>
        <w:rPr>
          <w:rFonts w:hint="eastAsia"/>
        </w:rPr>
        <w:t>的关系对。ComplEx模型的相似度值分布在[-0.208, 0.908]范围内，存在1%相似度大于0.</w:t>
      </w:r>
      <w:r>
        <w:t>5</w:t>
      </w:r>
      <w:r>
        <w:rPr>
          <w:rFonts w:hint="eastAsia"/>
        </w:rPr>
        <w:t>0的关系对。相比而言，Rotat</w:t>
      </w:r>
      <w:r>
        <w:t>E</w:t>
      </w:r>
      <w:r>
        <w:rPr>
          <w:rFonts w:hint="eastAsia"/>
        </w:rPr>
        <w:t>模型的相似度整体都较小，分布在[-0.241, 0.233]的范围内。进一步地，本文考察了包含并且只包含一种治疗关系的嵌入向量对之间余弦相似度的最大值，TransE_l1为0.917，TransE_l2为0.841，ComplEx为0.225，RotatE为0.180。这就说明对于TransE_l1和TransE_l2，存在着与治疗关系非常相似的其他类型的关系向量，这很可能会干扰链接预测的结果。而对于Rotat</w:t>
      </w:r>
      <w:r>
        <w:t>E</w:t>
      </w:r>
      <w:r>
        <w:rPr>
          <w:rFonts w:hint="eastAsia"/>
        </w:rPr>
        <w:t>模型，治疗关系向量与其他类型的关系向量之间的相似度值最高也仅为0</w:t>
      </w:r>
      <w:r>
        <w:t>.18</w:t>
      </w:r>
      <w:r>
        <w:rPr>
          <w:rFonts w:hint="eastAsia"/>
        </w:rPr>
        <w:t>，说明治疗关系与其他类型的关系有着极小的相似性，在链接预测时，不易受到其他关系类型的影响。</w:t>
      </w:r>
    </w:p>
    <w:p>
      <w:pPr>
        <w:pStyle w:val="25"/>
        <w:spacing w:before="0"/>
        <w:ind w:firstLine="0"/>
        <w:rPr>
          <w:rFonts w:hint="eastAsia" w:eastAsia="宋体"/>
          <w:lang w:eastAsia="zh-CN"/>
        </w:rPr>
      </w:pPr>
      <w:r>
        <w:rPr>
          <w:rFonts w:hint="eastAsia" w:eastAsia="宋体"/>
          <w:lang w:eastAsia="zh-CN"/>
        </w:rPr>
        <w:drawing>
          <wp:inline distT="0" distB="0" distL="114300" distR="114300">
            <wp:extent cx="5271135" cy="5271135"/>
            <wp:effectExtent l="0" t="0" r="5715" b="5715"/>
            <wp:docPr id="5" name="图片 5" descr="relation-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relation-sim"/>
                    <pic:cNvPicPr>
                      <a:picLocks noChangeAspect="1"/>
                    </pic:cNvPicPr>
                  </pic:nvPicPr>
                  <pic:blipFill>
                    <a:blip r:embed="rId30">
                      <a:extLst>
                        <a:ext uri="{96DAC541-7B7A-43D3-8B79-37D633B846F1}">
                          <asvg:svgBlip xmlns:asvg="http://schemas.microsoft.com/office/drawing/2016/SVG/main" r:embed="rId31"/>
                        </a:ext>
                      </a:extLst>
                    </a:blip>
                    <a:stretch>
                      <a:fillRect/>
                    </a:stretch>
                  </pic:blipFill>
                  <pic:spPr>
                    <a:xfrm>
                      <a:off x="0" y="0"/>
                      <a:ext cx="5271135" cy="5271135"/>
                    </a:xfrm>
                    <a:prstGeom prst="rect">
                      <a:avLst/>
                    </a:prstGeom>
                  </pic:spPr>
                </pic:pic>
              </a:graphicData>
            </a:graphic>
          </wp:inline>
        </w:drawing>
      </w:r>
    </w:p>
    <w:p>
      <w:pPr>
        <w:pStyle w:val="23"/>
        <w:spacing w:before="0" w:after="0"/>
        <w:ind w:firstLine="0"/>
      </w:pPr>
      <w:r>
        <w:rPr>
          <w:rFonts w:hint="eastAsia"/>
          <w:b/>
          <w:bCs/>
        </w:rPr>
        <w:t xml:space="preserve">Figure </w:t>
      </w:r>
      <w:r>
        <w:rPr>
          <w:rFonts w:hint="eastAsia"/>
          <w:b/>
          <w:bCs/>
          <w:lang w:val="en-US" w:eastAsia="zh-CN"/>
        </w:rPr>
        <w:t>2</w:t>
      </w:r>
      <w:r>
        <w:rPr>
          <w:rFonts w:hint="eastAsia"/>
        </w:rPr>
        <w:t xml:space="preserve"> Histogram of cosine similarity between relations for 4 models. Subgraphs A, B, C and D are the results of TransE_l1, TransE_l2, ComplEx and RotatE respectively.</w:t>
      </w:r>
    </w:p>
    <w:p>
      <w:pPr>
        <w:spacing w:before="156"/>
        <w:ind w:firstLine="420"/>
      </w:pPr>
      <w:r>
        <w:rPr>
          <w:rFonts w:hint="eastAsia"/>
        </w:rPr>
        <w:t>图</w:t>
      </w:r>
      <w:r>
        <w:t>3</w:t>
      </w:r>
      <w:r>
        <w:rPr>
          <w:rFonts w:hint="eastAsia"/>
        </w:rPr>
        <w:t>A、</w:t>
      </w:r>
      <w:r>
        <w:t>3</w:t>
      </w:r>
      <w:r>
        <w:rPr>
          <w:rFonts w:hint="eastAsia"/>
        </w:rPr>
        <w:t>B、</w:t>
      </w:r>
      <w:r>
        <w:t>3</w:t>
      </w:r>
      <w:r>
        <w:rPr>
          <w:rFonts w:hint="eastAsia"/>
        </w:rPr>
        <w:t>C、</w:t>
      </w:r>
      <w:r>
        <w:t>3</w:t>
      </w:r>
      <w:r>
        <w:rPr>
          <w:rFonts w:hint="eastAsia"/>
        </w:rPr>
        <w:t>D是TransE_l1、TransE_l2、ComplEx和RotatE的实体嵌入2D空间的可视化图，每一个圆点代表了一个实体，不同的颜色代表不同的实体类型。用蓝色和蓝绿色箭头指出了药物重定位3个AD实体，蓝色箭头指向的是“Disease::DOID:10652”实体，它是来自Hetionet数据源的AD实体。从图</w:t>
      </w:r>
      <w:r>
        <w:t>3</w:t>
      </w:r>
      <w:r>
        <w:rPr>
          <w:rFonts w:hint="eastAsia"/>
        </w:rPr>
        <w:t>中可以看到，在所有模型中，相同类别的实体正如期望的那样聚集到了一起，其中TransE_l1和RotatE的结果要优于另外2个模型。4个模型都将来自Hetionet数据源的AD实体和来自MESH ID空间中两种AD实体区分开了。2种MESH ID空间的AD实体在TransE_l1、TransE_l2和RotatE的2D空间中距离很近，但在ComplEx的2D空间中这两种实体还有较大距离。</w:t>
      </w:r>
    </w:p>
    <w:p>
      <w:pPr>
        <w:pStyle w:val="25"/>
        <w:spacing w:before="0"/>
      </w:pPr>
      <w:r>
        <w:drawing>
          <wp:inline distT="0" distB="0" distL="114300" distR="114300">
            <wp:extent cx="5273675" cy="6117590"/>
            <wp:effectExtent l="0" t="0" r="3175" b="16510"/>
            <wp:docPr id="6" name="图片 6" descr="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ntity"/>
                    <pic:cNvPicPr>
                      <a:picLocks noChangeAspect="1"/>
                    </pic:cNvPicPr>
                  </pic:nvPicPr>
                  <pic:blipFill>
                    <a:blip r:embed="rId32"/>
                    <a:stretch>
                      <a:fillRect/>
                    </a:stretch>
                  </pic:blipFill>
                  <pic:spPr>
                    <a:xfrm>
                      <a:off x="0" y="0"/>
                      <a:ext cx="5273675" cy="6117590"/>
                    </a:xfrm>
                    <a:prstGeom prst="rect">
                      <a:avLst/>
                    </a:prstGeom>
                  </pic:spPr>
                </pic:pic>
              </a:graphicData>
            </a:graphic>
          </wp:inline>
        </w:drawing>
      </w:r>
    </w:p>
    <w:p>
      <w:pPr>
        <w:pStyle w:val="23"/>
        <w:spacing w:before="0" w:after="0"/>
      </w:pPr>
      <w:r>
        <w:rPr>
          <w:rFonts w:hint="eastAsia"/>
          <w:b/>
          <w:bCs/>
        </w:rPr>
        <w:t>Figure 3</w:t>
      </w:r>
      <w:r>
        <w:rPr>
          <w:rFonts w:hint="eastAsia"/>
        </w:rPr>
        <w:t xml:space="preserve"> Distribution of entity embeddings in 2D euclidean space for 4 models. Subgraphs A, B, C and D are the results of TransE_l1, TransE_l2, ComplEx and RotatE respectively.</w:t>
      </w:r>
    </w:p>
    <w:p>
      <w:pPr>
        <w:pStyle w:val="5"/>
      </w:pPr>
      <w:r>
        <w:rPr>
          <w:rFonts w:hint="eastAsia"/>
        </w:rPr>
        <w:t>AD 药物重定位</w:t>
      </w:r>
    </w:p>
    <w:p>
      <w:pPr>
        <w:widowControl w:val="0"/>
        <w:spacing w:before="156" w:beforeLines="50"/>
        <w:ind w:firstLine="420" w:firstLineChars="200"/>
        <w:jc w:val="both"/>
      </w:pPr>
      <w:r>
        <w:rPr>
          <w:rFonts w:hint="eastAsia"/>
        </w:rPr>
        <w:t>综合KGE的经典评估和嵌入评估结果，我们将使用RotatE模型作为AD药物重定位的最终模型。由于RotatE的MR指标结果是63.51，因此我们将得分前50的药物作为候选药物。</w:t>
      </w:r>
    </w:p>
    <w:p>
      <w:pPr>
        <w:widowControl/>
        <w:spacing w:before="156" w:beforeLines="0"/>
        <w:ind w:firstLine="420" w:firstLineChars="0"/>
        <w:jc w:val="left"/>
        <w:rPr>
          <w:highlight w:val="none"/>
        </w:rPr>
      </w:pPr>
      <w:r>
        <w:rPr>
          <w:rFonts w:hint="eastAsia"/>
        </w:rPr>
        <w:t>在得分前1</w:t>
      </w:r>
      <w:r>
        <w:t>0</w:t>
      </w:r>
      <w:r>
        <w:rPr>
          <w:rFonts w:hint="eastAsia"/>
        </w:rPr>
        <w:t>的候选药物列表中，只有第9名的药物没有被DRKG标注为对AD有治疗作用，说明该方法能够正确表达KG中原有的三元组，证明了该方法的有效性。因此本文将得分前5</w:t>
      </w:r>
      <w:r>
        <w:t>0</w:t>
      </w:r>
      <w:r>
        <w:rPr>
          <w:rFonts w:hint="eastAsia"/>
        </w:rPr>
        <w:t>的候选药物列表中，没有被DRKG标注为对AD有治疗作用的药物作为重定位得到的AD候选药物。考虑到其中得分排名在第23的西布曲明已退市，因此最终剩余16种候选药物。表2列出了这些药物在RotatE模型中排名、在DRKG中的名称以及</w:t>
      </w:r>
      <w:r>
        <w:rPr>
          <w:rFonts w:hint="eastAsia"/>
          <w:highlight w:val="none"/>
        </w:rPr>
        <w:t>文献中提及的该药物与AD的关系（其中None代表我们暂时并未找到文献报道它们之间的关系）。从表2中可以看到，仅有</w:t>
      </w:r>
      <w:r>
        <w:rPr>
          <w:highlight w:val="none"/>
        </w:rPr>
        <w:t>4</w:t>
      </w:r>
      <w:r>
        <w:rPr>
          <w:rFonts w:hint="eastAsia"/>
          <w:highlight w:val="none"/>
        </w:rPr>
        <w:t>中排名较靠后（3</w:t>
      </w:r>
      <w:r>
        <w:rPr>
          <w:highlight w:val="none"/>
        </w:rPr>
        <w:t>1</w:t>
      </w:r>
      <w:r>
        <w:rPr>
          <w:rFonts w:hint="eastAsia"/>
          <w:highlight w:val="none"/>
        </w:rPr>
        <w:t>、4</w:t>
      </w:r>
      <w:r>
        <w:rPr>
          <w:highlight w:val="none"/>
        </w:rPr>
        <w:t>1</w:t>
      </w:r>
      <w:r>
        <w:rPr>
          <w:rFonts w:hint="eastAsia"/>
          <w:highlight w:val="none"/>
        </w:rPr>
        <w:t>、4</w:t>
      </w:r>
      <w:r>
        <w:rPr>
          <w:highlight w:val="none"/>
        </w:rPr>
        <w:t>4</w:t>
      </w:r>
      <w:r>
        <w:rPr>
          <w:rFonts w:hint="eastAsia"/>
          <w:highlight w:val="none"/>
        </w:rPr>
        <w:t>、4</w:t>
      </w:r>
      <w:r>
        <w:rPr>
          <w:highlight w:val="none"/>
        </w:rPr>
        <w:t>6</w:t>
      </w:r>
      <w:r>
        <w:rPr>
          <w:rFonts w:hint="eastAsia"/>
          <w:highlight w:val="none"/>
        </w:rPr>
        <w:t>）的药物，我们暂未从文献中找到它们与AD之间的关系外，其余药物都被文献证实可能是AD的潜在药物。</w:t>
      </w:r>
    </w:p>
    <w:p>
      <w:pPr>
        <w:pStyle w:val="21"/>
        <w:spacing w:before="156" w:after="156"/>
      </w:pPr>
      <w:r>
        <w:rPr>
          <w:rFonts w:hint="eastAsia"/>
          <w:b/>
          <w:bCs/>
        </w:rPr>
        <w:t>Table 2</w:t>
      </w:r>
      <w:r>
        <w:rPr>
          <w:rFonts w:hint="eastAsia"/>
        </w:rPr>
        <w:t xml:space="preserve"> Candidate drugs obtained from drug repurposing.</w:t>
      </w:r>
    </w:p>
    <w:tbl>
      <w:tblPr>
        <w:tblStyle w:val="15"/>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39"/>
        <w:gridCol w:w="1216"/>
        <w:gridCol w:w="6467"/>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bottom w:val="single" w:color="auto" w:sz="12" w:space="0"/>
            </w:tcBorders>
            <w:vAlign w:val="center"/>
          </w:tcPr>
          <w:p>
            <w:pPr>
              <w:pStyle w:val="22"/>
              <w:spacing w:before="156"/>
              <w:jc w:val="center"/>
            </w:pPr>
            <w:r>
              <w:rPr>
                <w:rFonts w:hint="eastAsia"/>
              </w:rPr>
              <w:t>Rank</w:t>
            </w:r>
          </w:p>
        </w:tc>
        <w:tc>
          <w:tcPr>
            <w:tcW w:w="1093" w:type="dxa"/>
            <w:tcBorders>
              <w:bottom w:val="single" w:color="auto" w:sz="12" w:space="0"/>
            </w:tcBorders>
            <w:vAlign w:val="center"/>
          </w:tcPr>
          <w:p>
            <w:pPr>
              <w:pStyle w:val="22"/>
              <w:spacing w:before="156"/>
              <w:jc w:val="center"/>
            </w:pPr>
            <w:r>
              <w:rPr>
                <w:rFonts w:hint="eastAsia"/>
              </w:rPr>
              <w:t>Drug name</w:t>
            </w:r>
          </w:p>
        </w:tc>
        <w:tc>
          <w:tcPr>
            <w:tcW w:w="6584" w:type="dxa"/>
            <w:tcBorders>
              <w:bottom w:val="single" w:color="auto" w:sz="12" w:space="0"/>
            </w:tcBorders>
            <w:vAlign w:val="center"/>
          </w:tcPr>
          <w:p>
            <w:pPr>
              <w:pStyle w:val="22"/>
              <w:spacing w:before="156"/>
              <w:jc w:val="center"/>
            </w:pPr>
            <w:r>
              <w:rPr>
                <w:rFonts w:hint="eastAsia"/>
              </w:rPr>
              <w:t>Literature support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PrEx>
        <w:tc>
          <w:tcPr>
            <w:tcW w:w="845" w:type="dxa"/>
            <w:tcBorders>
              <w:top w:val="single" w:color="auto" w:sz="12" w:space="0"/>
              <w:tl2br w:val="nil"/>
              <w:tr2bl w:val="nil"/>
            </w:tcBorders>
            <w:vAlign w:val="center"/>
          </w:tcPr>
          <w:p>
            <w:pPr>
              <w:pStyle w:val="22"/>
              <w:spacing w:before="156"/>
              <w:jc w:val="center"/>
            </w:pPr>
            <w:r>
              <w:rPr>
                <w:rFonts w:hint="eastAsia"/>
              </w:rPr>
              <w:t>9</w:t>
            </w:r>
          </w:p>
        </w:tc>
        <w:tc>
          <w:tcPr>
            <w:tcW w:w="1093" w:type="dxa"/>
            <w:tcBorders>
              <w:top w:val="single" w:color="auto" w:sz="12" w:space="0"/>
              <w:tl2br w:val="nil"/>
              <w:tr2bl w:val="nil"/>
            </w:tcBorders>
            <w:vAlign w:val="center"/>
          </w:tcPr>
          <w:p>
            <w:pPr>
              <w:pStyle w:val="22"/>
              <w:spacing w:before="156"/>
              <w:jc w:val="center"/>
            </w:pPr>
            <w:r>
              <w:rPr>
                <w:rFonts w:hint="eastAsia"/>
              </w:rPr>
              <w:t>Glutathione</w:t>
            </w:r>
          </w:p>
        </w:tc>
        <w:tc>
          <w:tcPr>
            <w:tcW w:w="6584" w:type="dxa"/>
            <w:tcBorders>
              <w:top w:val="single" w:color="auto" w:sz="12" w:space="0"/>
              <w:tl2br w:val="nil"/>
              <w:tr2bl w:val="nil"/>
            </w:tcBorders>
          </w:tcPr>
          <w:p>
            <w:pPr>
              <w:pStyle w:val="22"/>
              <w:spacing w:before="156"/>
            </w:pPr>
            <w:r>
              <w:rPr>
                <w:rFonts w:hint="eastAsia"/>
              </w:rPr>
              <w:t>The beneficial effect of many nutrients on the course of AD has been demonstrated. These include: glutathione, polyphenols, curcumin, coenzyme Q10, vitamins B6, B12, folic acid, unsaturated fatty acids, lecithin, UA, caffeine and some probiotic bacteria</w:t>
            </w:r>
            <w:r>
              <w:rPr>
                <w:rFonts w:hint="eastAsia"/>
                <w:vertAlign w:val="superscript"/>
              </w:rPr>
              <w:fldChar w:fldCharType="begin"/>
            </w:r>
            <w:r>
              <w:rPr>
                <w:rFonts w:hint="eastAsia"/>
                <w:vertAlign w:val="superscript"/>
              </w:rPr>
              <w:instrText xml:space="preserve"> REF _Ref24574 \r \h </w:instrText>
            </w:r>
            <w:r>
              <w:rPr>
                <w:rFonts w:hint="eastAsia"/>
                <w:vertAlign w:val="superscript"/>
              </w:rPr>
              <w:fldChar w:fldCharType="separate"/>
            </w:r>
            <w:ins w:id="54" w:author="LuYF-Lemon-love [2]" w:date="2023-03-24T14:56:54Z">
              <w:r>
                <w:rPr>
                  <w:rFonts w:hint="eastAsia"/>
                  <w:vertAlign w:val="superscript"/>
                </w:rPr>
                <w:t>[18]</w:t>
              </w:r>
            </w:ins>
            <w:r>
              <w:rPr>
                <w:rFonts w:hint="eastAsia"/>
                <w:vertAlign w:val="superscript"/>
              </w:rPr>
              <w:fldChar w:fldCharType="end"/>
            </w:r>
            <w:r>
              <w:rPr>
                <w:rFonts w:hint="eastAsia"/>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vAlign w:val="center"/>
          </w:tcPr>
          <w:p>
            <w:pPr>
              <w:pStyle w:val="22"/>
              <w:spacing w:before="156"/>
              <w:jc w:val="center"/>
            </w:pPr>
            <w:r>
              <w:rPr>
                <w:rFonts w:hint="eastAsia"/>
              </w:rPr>
              <w:t>11</w:t>
            </w:r>
          </w:p>
        </w:tc>
        <w:tc>
          <w:tcPr>
            <w:tcW w:w="1093" w:type="dxa"/>
            <w:tcBorders>
              <w:tl2br w:val="nil"/>
              <w:tr2bl w:val="nil"/>
            </w:tcBorders>
            <w:vAlign w:val="center"/>
          </w:tcPr>
          <w:p>
            <w:pPr>
              <w:pStyle w:val="22"/>
              <w:spacing w:before="156"/>
              <w:jc w:val="center"/>
            </w:pPr>
            <w:r>
              <w:rPr>
                <w:rFonts w:hint="eastAsia"/>
              </w:rPr>
              <w:t>Haloperidol</w:t>
            </w:r>
          </w:p>
        </w:tc>
        <w:tc>
          <w:tcPr>
            <w:tcW w:w="6584" w:type="dxa"/>
            <w:tcBorders>
              <w:tl2br w:val="nil"/>
              <w:tr2bl w:val="nil"/>
            </w:tcBorders>
          </w:tcPr>
          <w:p>
            <w:pPr>
              <w:pStyle w:val="22"/>
              <w:spacing w:before="156"/>
            </w:pPr>
            <w:r>
              <w:rPr>
                <w:rFonts w:hint="eastAsia"/>
              </w:rPr>
              <w:t>Haloperidol inactivates AMPK and reduces tau phosphorylation in a tau mouse model of Alzheimer's disease</w:t>
            </w:r>
            <w:r>
              <w:rPr>
                <w:rFonts w:hint="eastAsia"/>
                <w:vertAlign w:val="superscript"/>
              </w:rPr>
              <w:fldChar w:fldCharType="begin"/>
            </w:r>
            <w:r>
              <w:rPr>
                <w:rFonts w:hint="eastAsia"/>
                <w:vertAlign w:val="superscript"/>
              </w:rPr>
              <w:instrText xml:space="preserve"> REF _Ref25453 \r \h </w:instrText>
            </w:r>
            <w:r>
              <w:rPr>
                <w:rFonts w:hint="eastAsia"/>
                <w:vertAlign w:val="superscript"/>
              </w:rPr>
              <w:fldChar w:fldCharType="separate"/>
            </w:r>
            <w:ins w:id="55" w:author="LuYF-Lemon-love [2]" w:date="2023-03-24T14:56:54Z">
              <w:r>
                <w:rPr>
                  <w:rFonts w:hint="eastAsia"/>
                  <w:vertAlign w:val="superscript"/>
                </w:rPr>
                <w:t>[19]</w:t>
              </w:r>
            </w:ins>
            <w:r>
              <w:rPr>
                <w:rFonts w:hint="eastAsia"/>
                <w:vertAlign w:val="superscript"/>
              </w:rPr>
              <w:fldChar w:fldCharType="end"/>
            </w:r>
            <w:r>
              <w:rPr>
                <w:rFonts w:hint="eastAsia"/>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vAlign w:val="center"/>
          </w:tcPr>
          <w:p>
            <w:pPr>
              <w:pStyle w:val="22"/>
              <w:spacing w:before="156"/>
              <w:jc w:val="center"/>
            </w:pPr>
            <w:r>
              <w:rPr>
                <w:rFonts w:hint="eastAsia"/>
              </w:rPr>
              <w:t>13</w:t>
            </w:r>
          </w:p>
        </w:tc>
        <w:tc>
          <w:tcPr>
            <w:tcW w:w="1093" w:type="dxa"/>
            <w:tcBorders>
              <w:tl2br w:val="nil"/>
              <w:tr2bl w:val="nil"/>
            </w:tcBorders>
            <w:vAlign w:val="center"/>
          </w:tcPr>
          <w:p>
            <w:pPr>
              <w:pStyle w:val="22"/>
              <w:spacing w:before="156"/>
              <w:jc w:val="center"/>
            </w:pPr>
            <w:r>
              <w:rPr>
                <w:rFonts w:hint="eastAsia"/>
              </w:rPr>
              <w:t>Capsaicin</w:t>
            </w:r>
          </w:p>
        </w:tc>
        <w:tc>
          <w:tcPr>
            <w:tcW w:w="6584" w:type="dxa"/>
            <w:tcBorders>
              <w:tl2br w:val="nil"/>
              <w:tr2bl w:val="nil"/>
            </w:tcBorders>
          </w:tcPr>
          <w:p>
            <w:pPr>
              <w:pStyle w:val="22"/>
              <w:spacing w:before="156"/>
            </w:pPr>
            <w:r>
              <w:rPr>
                <w:rFonts w:hint="eastAsia"/>
              </w:rPr>
              <w:t>In Alzheimer's disease, capsaicin reduces neurodegeneration and memory impairment</w:t>
            </w:r>
            <w:r>
              <w:rPr>
                <w:rFonts w:hint="eastAsia"/>
                <w:vertAlign w:val="superscript"/>
              </w:rPr>
              <w:fldChar w:fldCharType="begin"/>
            </w:r>
            <w:r>
              <w:rPr>
                <w:rFonts w:hint="eastAsia"/>
                <w:vertAlign w:val="superscript"/>
              </w:rPr>
              <w:instrText xml:space="preserve"> REF _Ref26060 \r \h </w:instrText>
            </w:r>
            <w:r>
              <w:rPr>
                <w:rFonts w:hint="eastAsia"/>
                <w:vertAlign w:val="superscript"/>
              </w:rPr>
              <w:fldChar w:fldCharType="separate"/>
            </w:r>
            <w:ins w:id="56" w:author="LuYF-Lemon-love [2]" w:date="2023-03-24T14:56:54Z">
              <w:r>
                <w:rPr>
                  <w:rFonts w:hint="eastAsia"/>
                  <w:vertAlign w:val="superscript"/>
                </w:rPr>
                <w:t>[20]</w:t>
              </w:r>
            </w:ins>
            <w:r>
              <w:rPr>
                <w:rFonts w:hint="eastAsia"/>
                <w:vertAlign w:val="superscript"/>
              </w:rPr>
              <w:fldChar w:fldCharType="end"/>
            </w:r>
            <w:r>
              <w:rPr>
                <w:rFonts w:hint="eastAsia"/>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vAlign w:val="center"/>
          </w:tcPr>
          <w:p>
            <w:pPr>
              <w:pStyle w:val="22"/>
              <w:spacing w:before="156"/>
              <w:jc w:val="center"/>
            </w:pPr>
            <w:r>
              <w:rPr>
                <w:rFonts w:hint="eastAsia"/>
              </w:rPr>
              <w:t>16</w:t>
            </w:r>
          </w:p>
        </w:tc>
        <w:tc>
          <w:tcPr>
            <w:tcW w:w="1093" w:type="dxa"/>
            <w:tcBorders>
              <w:tl2br w:val="nil"/>
              <w:tr2bl w:val="nil"/>
            </w:tcBorders>
            <w:vAlign w:val="center"/>
          </w:tcPr>
          <w:p>
            <w:pPr>
              <w:pStyle w:val="22"/>
              <w:spacing w:before="156"/>
              <w:jc w:val="center"/>
            </w:pPr>
            <w:r>
              <w:rPr>
                <w:rFonts w:hint="eastAsia"/>
              </w:rPr>
              <w:t>Quercetin</w:t>
            </w:r>
          </w:p>
        </w:tc>
        <w:tc>
          <w:tcPr>
            <w:tcW w:w="6584" w:type="dxa"/>
            <w:tcBorders>
              <w:tl2br w:val="nil"/>
              <w:tr2bl w:val="nil"/>
            </w:tcBorders>
          </w:tcPr>
          <w:p>
            <w:pPr>
              <w:pStyle w:val="22"/>
              <w:spacing w:before="156"/>
            </w:pPr>
            <w:r>
              <w:rPr>
                <w:rFonts w:hint="eastAsia"/>
              </w:rPr>
              <w:t>Quercetin has demonstrated antioxidant, anti-inflammatory, hypoglycemic, and hypolipidemic activities, suggesting therapeutic potential against type 2 diabetes mellitus (T2DM) and Alzheimer's disease (AD)</w:t>
            </w:r>
            <w:r>
              <w:rPr>
                <w:rFonts w:hint="eastAsia"/>
                <w:vertAlign w:val="superscript"/>
              </w:rPr>
              <w:fldChar w:fldCharType="begin"/>
            </w:r>
            <w:r>
              <w:rPr>
                <w:rFonts w:hint="eastAsia"/>
                <w:vertAlign w:val="superscript"/>
              </w:rPr>
              <w:instrText xml:space="preserve"> REF _Ref26230 \r \h </w:instrText>
            </w:r>
            <w:r>
              <w:rPr>
                <w:rFonts w:hint="eastAsia"/>
                <w:vertAlign w:val="superscript"/>
              </w:rPr>
              <w:fldChar w:fldCharType="separate"/>
            </w:r>
            <w:ins w:id="57" w:author="LuYF-Lemon-love [2]" w:date="2023-03-24T14:56:54Z">
              <w:r>
                <w:rPr>
                  <w:rFonts w:hint="eastAsia"/>
                  <w:vertAlign w:val="superscript"/>
                </w:rPr>
                <w:t>[21]</w:t>
              </w:r>
            </w:ins>
            <w:r>
              <w:rPr>
                <w:rFonts w:hint="eastAsia"/>
                <w:vertAlign w:val="superscript"/>
              </w:rPr>
              <w:fldChar w:fldCharType="end"/>
            </w:r>
            <w:r>
              <w:rPr>
                <w:rFonts w:hint="eastAsia"/>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vAlign w:val="center"/>
          </w:tcPr>
          <w:p>
            <w:pPr>
              <w:pStyle w:val="22"/>
              <w:spacing w:before="156"/>
              <w:jc w:val="center"/>
            </w:pPr>
            <w:r>
              <w:rPr>
                <w:rFonts w:hint="eastAsia"/>
              </w:rPr>
              <w:t>17</w:t>
            </w:r>
          </w:p>
        </w:tc>
        <w:tc>
          <w:tcPr>
            <w:tcW w:w="1093" w:type="dxa"/>
            <w:tcBorders>
              <w:tl2br w:val="nil"/>
              <w:tr2bl w:val="nil"/>
            </w:tcBorders>
            <w:vAlign w:val="center"/>
          </w:tcPr>
          <w:p>
            <w:pPr>
              <w:pStyle w:val="22"/>
              <w:spacing w:before="156"/>
              <w:jc w:val="center"/>
            </w:pPr>
            <w:r>
              <w:rPr>
                <w:rFonts w:hint="eastAsia"/>
              </w:rPr>
              <w:t>Estradiol</w:t>
            </w:r>
          </w:p>
        </w:tc>
        <w:tc>
          <w:tcPr>
            <w:tcW w:w="6584" w:type="dxa"/>
            <w:tcBorders>
              <w:tl2br w:val="nil"/>
              <w:tr2bl w:val="nil"/>
            </w:tcBorders>
          </w:tcPr>
          <w:p>
            <w:pPr>
              <w:pStyle w:val="22"/>
              <w:spacing w:before="156"/>
            </w:pPr>
            <w:r>
              <w:rPr>
                <w:rFonts w:hint="eastAsia"/>
              </w:rPr>
              <w:t>Mounting evidence indicates that the neurosteroid estradiol (17β-estradiol) plays a supporting role in neurogenesis, neuronal activity, and synaptic plasticity of AD. This effect may provide preventive and/or therapeutic approaches for AD</w:t>
            </w:r>
            <w:r>
              <w:rPr>
                <w:rFonts w:hint="eastAsia"/>
                <w:vertAlign w:val="superscript"/>
              </w:rPr>
              <w:fldChar w:fldCharType="begin"/>
            </w:r>
            <w:r>
              <w:rPr>
                <w:rFonts w:hint="eastAsia"/>
                <w:vertAlign w:val="superscript"/>
              </w:rPr>
              <w:instrText xml:space="preserve"> REF _Ref26615 \r \h </w:instrText>
            </w:r>
            <w:r>
              <w:rPr>
                <w:rFonts w:hint="eastAsia"/>
                <w:vertAlign w:val="superscript"/>
              </w:rPr>
              <w:fldChar w:fldCharType="separate"/>
            </w:r>
            <w:ins w:id="58" w:author="LuYF-Lemon-love [2]" w:date="2023-03-24T14:56:54Z">
              <w:r>
                <w:rPr>
                  <w:rFonts w:hint="eastAsia"/>
                  <w:vertAlign w:val="superscript"/>
                </w:rPr>
                <w:t>[22]</w:t>
              </w:r>
            </w:ins>
            <w:r>
              <w:rPr>
                <w:rFonts w:hint="eastAsia"/>
                <w:vertAlign w:val="superscript"/>
              </w:rPr>
              <w:fldChar w:fldCharType="end"/>
            </w:r>
            <w:r>
              <w:rPr>
                <w:rFonts w:hint="eastAsia"/>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vAlign w:val="center"/>
          </w:tcPr>
          <w:p>
            <w:pPr>
              <w:pStyle w:val="22"/>
              <w:spacing w:before="156"/>
              <w:jc w:val="center"/>
            </w:pPr>
            <w:r>
              <w:rPr>
                <w:rFonts w:hint="eastAsia"/>
              </w:rPr>
              <w:t>18</w:t>
            </w:r>
          </w:p>
        </w:tc>
        <w:tc>
          <w:tcPr>
            <w:tcW w:w="1093" w:type="dxa"/>
            <w:tcBorders>
              <w:tl2br w:val="nil"/>
              <w:tr2bl w:val="nil"/>
            </w:tcBorders>
            <w:vAlign w:val="center"/>
          </w:tcPr>
          <w:p>
            <w:pPr>
              <w:pStyle w:val="22"/>
              <w:spacing w:before="156"/>
              <w:jc w:val="center"/>
            </w:pPr>
            <w:r>
              <w:rPr>
                <w:rFonts w:hint="eastAsia"/>
              </w:rPr>
              <w:t>Glucose</w:t>
            </w:r>
          </w:p>
        </w:tc>
        <w:tc>
          <w:tcPr>
            <w:tcW w:w="6584" w:type="dxa"/>
            <w:tcBorders>
              <w:tl2br w:val="nil"/>
              <w:tr2bl w:val="nil"/>
            </w:tcBorders>
          </w:tcPr>
          <w:p>
            <w:pPr>
              <w:pStyle w:val="22"/>
              <w:spacing w:before="156"/>
            </w:pPr>
            <w:r>
              <w:rPr>
                <w:rFonts w:hint="eastAsia"/>
              </w:rPr>
              <w:t>Specifically, decreased O-GlcNAcylation levels by glucose deficiency alter mitochondrial functions and together contribute to Alzheimer's disease pathogenesis</w:t>
            </w:r>
            <w:r>
              <w:rPr>
                <w:rFonts w:hint="eastAsia"/>
                <w:vertAlign w:val="superscript"/>
              </w:rPr>
              <w:fldChar w:fldCharType="begin"/>
            </w:r>
            <w:r>
              <w:rPr>
                <w:rFonts w:hint="eastAsia"/>
                <w:vertAlign w:val="superscript"/>
              </w:rPr>
              <w:instrText xml:space="preserve"> REF _Ref27428 \r \h </w:instrText>
            </w:r>
            <w:r>
              <w:rPr>
                <w:rFonts w:hint="eastAsia"/>
                <w:vertAlign w:val="superscript"/>
              </w:rPr>
              <w:fldChar w:fldCharType="separate"/>
            </w:r>
            <w:ins w:id="59" w:author="LuYF-Lemon-love [2]" w:date="2023-03-24T14:56:54Z">
              <w:r>
                <w:rPr>
                  <w:rFonts w:hint="eastAsia"/>
                  <w:vertAlign w:val="superscript"/>
                </w:rPr>
                <w:t>[23]</w:t>
              </w:r>
            </w:ins>
            <w:r>
              <w:rPr>
                <w:rFonts w:hint="eastAsia"/>
                <w:vertAlign w:val="superscript"/>
              </w:rPr>
              <w:fldChar w:fldCharType="end"/>
            </w:r>
            <w:r>
              <w:rPr>
                <w:rFonts w:hint="eastAsia"/>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vAlign w:val="center"/>
          </w:tcPr>
          <w:p>
            <w:pPr>
              <w:pStyle w:val="22"/>
              <w:spacing w:before="156"/>
              <w:jc w:val="center"/>
            </w:pPr>
            <w:r>
              <w:rPr>
                <w:rFonts w:hint="eastAsia"/>
              </w:rPr>
              <w:t>20</w:t>
            </w:r>
          </w:p>
        </w:tc>
        <w:tc>
          <w:tcPr>
            <w:tcW w:w="1093" w:type="dxa"/>
            <w:tcBorders>
              <w:tl2br w:val="nil"/>
              <w:tr2bl w:val="nil"/>
            </w:tcBorders>
            <w:vAlign w:val="center"/>
          </w:tcPr>
          <w:p>
            <w:pPr>
              <w:pStyle w:val="22"/>
              <w:spacing w:before="156"/>
              <w:jc w:val="center"/>
            </w:pPr>
            <w:r>
              <w:rPr>
                <w:rFonts w:hint="eastAsia"/>
              </w:rPr>
              <w:t>Disulfiram</w:t>
            </w:r>
          </w:p>
        </w:tc>
        <w:tc>
          <w:tcPr>
            <w:tcW w:w="6584" w:type="dxa"/>
            <w:tcBorders>
              <w:tl2br w:val="nil"/>
              <w:tr2bl w:val="nil"/>
            </w:tcBorders>
          </w:tcPr>
          <w:p>
            <w:pPr>
              <w:pStyle w:val="22"/>
              <w:spacing w:before="156"/>
            </w:pPr>
            <w:r>
              <w:rPr>
                <w:rFonts w:hint="eastAsia"/>
              </w:rPr>
              <w:t>Identification of disulfiram as a secretase-modulating compound with beneficial effects on Alzheimer's disease hallmarks</w:t>
            </w:r>
            <w:r>
              <w:rPr>
                <w:rFonts w:hint="eastAsia"/>
                <w:vertAlign w:val="superscript"/>
              </w:rPr>
              <w:fldChar w:fldCharType="begin"/>
            </w:r>
            <w:r>
              <w:rPr>
                <w:rFonts w:hint="eastAsia"/>
                <w:vertAlign w:val="superscript"/>
              </w:rPr>
              <w:instrText xml:space="preserve"> REF _Ref27618 \r \h </w:instrText>
            </w:r>
            <w:r>
              <w:rPr>
                <w:rFonts w:hint="eastAsia"/>
                <w:vertAlign w:val="superscript"/>
              </w:rPr>
              <w:fldChar w:fldCharType="separate"/>
            </w:r>
            <w:ins w:id="60" w:author="LuYF-Lemon-love [2]" w:date="2023-03-24T14:56:54Z">
              <w:r>
                <w:rPr>
                  <w:rFonts w:hint="eastAsia"/>
                  <w:vertAlign w:val="superscript"/>
                </w:rPr>
                <w:t>[24]</w:t>
              </w:r>
            </w:ins>
            <w:r>
              <w:rPr>
                <w:rFonts w:hint="eastAsia"/>
                <w:vertAlign w:val="superscript"/>
              </w:rPr>
              <w:fldChar w:fldCharType="end"/>
            </w:r>
            <w:r>
              <w:rPr>
                <w:rFonts w:hint="eastAsia"/>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vAlign w:val="center"/>
          </w:tcPr>
          <w:p>
            <w:pPr>
              <w:pStyle w:val="22"/>
              <w:spacing w:before="156"/>
              <w:jc w:val="center"/>
            </w:pPr>
            <w:r>
              <w:rPr>
                <w:rFonts w:hint="eastAsia"/>
              </w:rPr>
              <w:t>21</w:t>
            </w:r>
          </w:p>
        </w:tc>
        <w:tc>
          <w:tcPr>
            <w:tcW w:w="1093" w:type="dxa"/>
            <w:tcBorders>
              <w:tl2br w:val="nil"/>
              <w:tr2bl w:val="nil"/>
            </w:tcBorders>
            <w:vAlign w:val="center"/>
          </w:tcPr>
          <w:p>
            <w:pPr>
              <w:pStyle w:val="22"/>
              <w:spacing w:before="156"/>
              <w:jc w:val="center"/>
            </w:pPr>
            <w:r>
              <w:rPr>
                <w:rFonts w:hint="eastAsia"/>
              </w:rPr>
              <w:t>Adenosine</w:t>
            </w:r>
          </w:p>
        </w:tc>
        <w:tc>
          <w:tcPr>
            <w:tcW w:w="6584" w:type="dxa"/>
            <w:tcBorders>
              <w:tl2br w:val="nil"/>
              <w:tr2bl w:val="nil"/>
            </w:tcBorders>
          </w:tcPr>
          <w:p>
            <w:pPr>
              <w:pStyle w:val="22"/>
              <w:spacing w:before="156"/>
            </w:pPr>
            <w:r>
              <w:rPr>
                <w:rFonts w:hint="eastAsia"/>
              </w:rPr>
              <w:t>Emerging evidence suggests adenosine G protein-coupled receptors (GPCRs) are promising therapeutic targets for Alzheimer's disease</w:t>
            </w:r>
            <w:r>
              <w:rPr>
                <w:rFonts w:hint="eastAsia"/>
                <w:vertAlign w:val="superscript"/>
              </w:rPr>
              <w:fldChar w:fldCharType="begin"/>
            </w:r>
            <w:r>
              <w:rPr>
                <w:rFonts w:hint="eastAsia"/>
                <w:vertAlign w:val="superscript"/>
              </w:rPr>
              <w:instrText xml:space="preserve"> REF _Ref27928 \r \h </w:instrText>
            </w:r>
            <w:r>
              <w:rPr>
                <w:rFonts w:hint="eastAsia"/>
                <w:vertAlign w:val="superscript"/>
              </w:rPr>
              <w:fldChar w:fldCharType="separate"/>
            </w:r>
            <w:ins w:id="61" w:author="LuYF-Lemon-love [2]" w:date="2023-03-24T14:56:54Z">
              <w:r>
                <w:rPr>
                  <w:rFonts w:hint="eastAsia"/>
                  <w:vertAlign w:val="superscript"/>
                </w:rPr>
                <w:t>[25]</w:t>
              </w:r>
            </w:ins>
            <w:r>
              <w:rPr>
                <w:rFonts w:hint="eastAsia"/>
                <w:vertAlign w:val="superscript"/>
              </w:rPr>
              <w:fldChar w:fldCharType="end"/>
            </w:r>
            <w:r>
              <w:rPr>
                <w:rFonts w:hint="eastAsia"/>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vAlign w:val="center"/>
          </w:tcPr>
          <w:p>
            <w:pPr>
              <w:pStyle w:val="22"/>
              <w:spacing w:before="156"/>
              <w:jc w:val="center"/>
            </w:pPr>
            <w:r>
              <w:rPr>
                <w:rFonts w:hint="eastAsia"/>
              </w:rPr>
              <w:t>23</w:t>
            </w:r>
          </w:p>
        </w:tc>
        <w:tc>
          <w:tcPr>
            <w:tcW w:w="1093" w:type="dxa"/>
            <w:tcBorders>
              <w:tl2br w:val="nil"/>
              <w:tr2bl w:val="nil"/>
            </w:tcBorders>
            <w:vAlign w:val="center"/>
          </w:tcPr>
          <w:p>
            <w:pPr>
              <w:pStyle w:val="22"/>
              <w:spacing w:before="156"/>
              <w:jc w:val="center"/>
            </w:pPr>
            <w:r>
              <w:rPr>
                <w:rFonts w:hint="eastAsia"/>
              </w:rPr>
              <w:t>Sibutramine</w:t>
            </w:r>
          </w:p>
        </w:tc>
        <w:tc>
          <w:tcPr>
            <w:tcW w:w="6584" w:type="dxa"/>
            <w:tcBorders>
              <w:tl2br w:val="nil"/>
              <w:tr2bl w:val="nil"/>
            </w:tcBorders>
          </w:tcPr>
          <w:p>
            <w:pPr>
              <w:pStyle w:val="22"/>
              <w:spacing w:before="156"/>
            </w:pPr>
            <w:r>
              <w:rPr>
                <w:rFonts w:hint="eastAsia"/>
              </w:rPr>
              <w:t>In October 2010, Sibutramine was withdrawn from U.S.</w:t>
            </w:r>
            <w:r>
              <w:rPr>
                <w:rFonts w:hint="eastAsia"/>
                <w:vertAlign w:val="superscript"/>
              </w:rPr>
              <w:fldChar w:fldCharType="begin"/>
            </w:r>
            <w:r>
              <w:rPr>
                <w:rFonts w:hint="eastAsia"/>
                <w:vertAlign w:val="superscript"/>
              </w:rPr>
              <w:instrText xml:space="preserve"> REF _Ref13477 \r \h </w:instrText>
            </w:r>
            <w:r>
              <w:rPr>
                <w:rFonts w:hint="eastAsia"/>
                <w:vertAlign w:val="superscript"/>
              </w:rPr>
              <w:fldChar w:fldCharType="separate"/>
            </w:r>
            <w:ins w:id="62" w:author="LuYF-Lemon-love [2]" w:date="2023-03-24T14:56:54Z">
              <w:r>
                <w:rPr>
                  <w:rFonts w:hint="eastAsia"/>
                  <w:vertAlign w:val="superscript"/>
                </w:rPr>
                <w:t>[26]</w:t>
              </w:r>
            </w:ins>
            <w:r>
              <w:rPr>
                <w:rFonts w:hint="eastAsia"/>
                <w:vertAlign w:val="superscript"/>
              </w:rPr>
              <w:fldChar w:fldCharType="end"/>
            </w:r>
            <w:r>
              <w:rPr>
                <w:rFonts w:hint="eastAsia"/>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vAlign w:val="center"/>
          </w:tcPr>
          <w:p>
            <w:pPr>
              <w:pStyle w:val="22"/>
              <w:spacing w:before="156"/>
              <w:jc w:val="center"/>
            </w:pPr>
            <w:r>
              <w:rPr>
                <w:rFonts w:hint="eastAsia"/>
              </w:rPr>
              <w:t>29</w:t>
            </w:r>
          </w:p>
        </w:tc>
        <w:tc>
          <w:tcPr>
            <w:tcW w:w="1093" w:type="dxa"/>
            <w:tcBorders>
              <w:tl2br w:val="nil"/>
              <w:tr2bl w:val="nil"/>
            </w:tcBorders>
            <w:vAlign w:val="center"/>
          </w:tcPr>
          <w:p>
            <w:pPr>
              <w:pStyle w:val="22"/>
              <w:spacing w:before="156"/>
              <w:jc w:val="center"/>
            </w:pPr>
            <w:r>
              <w:rPr>
                <w:rFonts w:hint="eastAsia"/>
              </w:rPr>
              <w:t>Paroxetine</w:t>
            </w:r>
          </w:p>
        </w:tc>
        <w:tc>
          <w:tcPr>
            <w:tcW w:w="6584" w:type="dxa"/>
            <w:tcBorders>
              <w:tl2br w:val="nil"/>
              <w:tr2bl w:val="nil"/>
            </w:tcBorders>
          </w:tcPr>
          <w:p>
            <w:pPr>
              <w:pStyle w:val="22"/>
              <w:spacing w:before="156"/>
            </w:pPr>
            <w:r>
              <w:rPr>
                <w:rFonts w:hint="eastAsia"/>
              </w:rPr>
              <w:t>Paroxetine ameliorates prodromal emotional dysfunction and late-onset memory deficit in Alzheimer's disease mice</w:t>
            </w:r>
            <w:r>
              <w:rPr>
                <w:rFonts w:hint="eastAsia"/>
                <w:vertAlign w:val="superscript"/>
              </w:rPr>
              <w:fldChar w:fldCharType="begin"/>
            </w:r>
            <w:r>
              <w:rPr>
                <w:rFonts w:hint="eastAsia"/>
                <w:vertAlign w:val="superscript"/>
              </w:rPr>
              <w:instrText xml:space="preserve"> REF _Ref28793 \r \h </w:instrText>
            </w:r>
            <w:r>
              <w:rPr>
                <w:rFonts w:hint="eastAsia"/>
                <w:vertAlign w:val="superscript"/>
              </w:rPr>
              <w:fldChar w:fldCharType="separate"/>
            </w:r>
            <w:ins w:id="63" w:author="LuYF-Lemon-love [2]" w:date="2023-03-24T14:56:54Z">
              <w:r>
                <w:rPr>
                  <w:rFonts w:hint="eastAsia"/>
                  <w:vertAlign w:val="superscript"/>
                </w:rPr>
                <w:t>[27]</w:t>
              </w:r>
            </w:ins>
            <w:r>
              <w:rPr>
                <w:rFonts w:hint="eastAsia"/>
                <w:vertAlign w:val="superscript"/>
              </w:rPr>
              <w:fldChar w:fldCharType="end"/>
            </w:r>
            <w:r>
              <w:rPr>
                <w:rFonts w:hint="eastAsia"/>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vAlign w:val="center"/>
          </w:tcPr>
          <w:p>
            <w:pPr>
              <w:pStyle w:val="22"/>
              <w:spacing w:before="156"/>
              <w:jc w:val="center"/>
            </w:pPr>
            <w:r>
              <w:rPr>
                <w:rFonts w:hint="eastAsia"/>
              </w:rPr>
              <w:t>31</w:t>
            </w:r>
          </w:p>
        </w:tc>
        <w:tc>
          <w:tcPr>
            <w:tcW w:w="1093" w:type="dxa"/>
            <w:tcBorders>
              <w:tl2br w:val="nil"/>
              <w:tr2bl w:val="nil"/>
            </w:tcBorders>
            <w:vAlign w:val="center"/>
          </w:tcPr>
          <w:p>
            <w:pPr>
              <w:pStyle w:val="22"/>
              <w:spacing w:before="156"/>
              <w:jc w:val="center"/>
            </w:pPr>
            <w:r>
              <w:rPr>
                <w:rFonts w:hint="eastAsia"/>
              </w:rPr>
              <w:t>Cocaine</w:t>
            </w:r>
          </w:p>
        </w:tc>
        <w:tc>
          <w:tcPr>
            <w:tcW w:w="6584" w:type="dxa"/>
            <w:tcBorders>
              <w:tl2br w:val="nil"/>
              <w:tr2bl w:val="nil"/>
            </w:tcBorders>
          </w:tcPr>
          <w:p>
            <w:pPr>
              <w:pStyle w:val="22"/>
              <w:spacing w:before="156"/>
            </w:pPr>
            <w:r>
              <w:rPr>
                <w:rFonts w:hint="eastAsia"/>
              </w:rPr>
              <w:t>None.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vAlign w:val="center"/>
          </w:tcPr>
          <w:p>
            <w:pPr>
              <w:pStyle w:val="22"/>
              <w:spacing w:before="156"/>
              <w:jc w:val="center"/>
            </w:pPr>
            <w:r>
              <w:rPr>
                <w:rFonts w:hint="eastAsia"/>
              </w:rPr>
              <w:t>39</w:t>
            </w:r>
          </w:p>
        </w:tc>
        <w:tc>
          <w:tcPr>
            <w:tcW w:w="1093" w:type="dxa"/>
            <w:tcBorders>
              <w:tl2br w:val="nil"/>
              <w:tr2bl w:val="nil"/>
            </w:tcBorders>
            <w:vAlign w:val="center"/>
          </w:tcPr>
          <w:p>
            <w:pPr>
              <w:pStyle w:val="22"/>
              <w:spacing w:before="156"/>
              <w:jc w:val="center"/>
            </w:pPr>
            <w:r>
              <w:rPr>
                <w:rFonts w:hint="eastAsia"/>
              </w:rPr>
              <w:t>Paclitaxel</w:t>
            </w:r>
          </w:p>
        </w:tc>
        <w:tc>
          <w:tcPr>
            <w:tcW w:w="6584" w:type="dxa"/>
            <w:tcBorders>
              <w:tl2br w:val="nil"/>
              <w:tr2bl w:val="nil"/>
            </w:tcBorders>
          </w:tcPr>
          <w:p>
            <w:pPr>
              <w:pStyle w:val="22"/>
              <w:spacing w:before="156"/>
            </w:pPr>
            <w:r>
              <w:rPr>
                <w:rFonts w:hint="eastAsia"/>
              </w:rPr>
              <w:t>In addition to NSAIDs, an anticancer drug, paclitaxel, has considerable potential as an AD treatment</w:t>
            </w:r>
            <w:r>
              <w:rPr>
                <w:rFonts w:hint="eastAsia"/>
                <w:vertAlign w:val="superscript"/>
              </w:rPr>
              <w:fldChar w:fldCharType="begin"/>
            </w:r>
            <w:r>
              <w:rPr>
                <w:rFonts w:hint="eastAsia"/>
                <w:vertAlign w:val="superscript"/>
              </w:rPr>
              <w:instrText xml:space="preserve"> REF _Ref29541 \r \h </w:instrText>
            </w:r>
            <w:r>
              <w:rPr>
                <w:rFonts w:hint="eastAsia"/>
                <w:vertAlign w:val="superscript"/>
              </w:rPr>
              <w:fldChar w:fldCharType="separate"/>
            </w:r>
            <w:ins w:id="64" w:author="LuYF-Lemon-love [2]" w:date="2023-03-24T14:56:54Z">
              <w:r>
                <w:rPr>
                  <w:rFonts w:hint="eastAsia"/>
                  <w:vertAlign w:val="superscript"/>
                </w:rPr>
                <w:t>[28]</w:t>
              </w:r>
            </w:ins>
            <w:r>
              <w:rPr>
                <w:rFonts w:hint="eastAsia"/>
                <w:vertAlign w:val="superscript"/>
              </w:rPr>
              <w:fldChar w:fldCharType="end"/>
            </w:r>
            <w:r>
              <w:rPr>
                <w:rFonts w:hint="eastAsia"/>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vAlign w:val="center"/>
          </w:tcPr>
          <w:p>
            <w:pPr>
              <w:pStyle w:val="22"/>
              <w:spacing w:before="156"/>
              <w:jc w:val="center"/>
            </w:pPr>
            <w:r>
              <w:rPr>
                <w:rFonts w:hint="eastAsia"/>
              </w:rPr>
              <w:t>41</w:t>
            </w:r>
          </w:p>
        </w:tc>
        <w:tc>
          <w:tcPr>
            <w:tcW w:w="1093" w:type="dxa"/>
            <w:tcBorders>
              <w:tl2br w:val="nil"/>
              <w:tr2bl w:val="nil"/>
            </w:tcBorders>
            <w:vAlign w:val="center"/>
          </w:tcPr>
          <w:p>
            <w:pPr>
              <w:pStyle w:val="22"/>
              <w:spacing w:before="156"/>
              <w:jc w:val="center"/>
            </w:pPr>
            <w:r>
              <w:rPr>
                <w:rFonts w:hint="eastAsia"/>
              </w:rPr>
              <w:t>Cholesterol</w:t>
            </w:r>
          </w:p>
        </w:tc>
        <w:tc>
          <w:tcPr>
            <w:tcW w:w="6584" w:type="dxa"/>
            <w:tcBorders>
              <w:tl2br w:val="nil"/>
              <w:tr2bl w:val="nil"/>
            </w:tcBorders>
          </w:tcPr>
          <w:p>
            <w:pPr>
              <w:pStyle w:val="22"/>
              <w:spacing w:before="156"/>
            </w:pPr>
            <w:r>
              <w:rPr>
                <w:rFonts w:hint="eastAsia"/>
              </w:rPr>
              <w:t>None.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vAlign w:val="center"/>
          </w:tcPr>
          <w:p>
            <w:pPr>
              <w:pStyle w:val="22"/>
              <w:spacing w:before="156"/>
              <w:jc w:val="center"/>
            </w:pPr>
            <w:r>
              <w:rPr>
                <w:rFonts w:hint="eastAsia"/>
              </w:rPr>
              <w:t>43</w:t>
            </w:r>
          </w:p>
        </w:tc>
        <w:tc>
          <w:tcPr>
            <w:tcW w:w="1093" w:type="dxa"/>
            <w:tcBorders>
              <w:tl2br w:val="nil"/>
              <w:tr2bl w:val="nil"/>
            </w:tcBorders>
            <w:vAlign w:val="center"/>
          </w:tcPr>
          <w:p>
            <w:pPr>
              <w:pStyle w:val="22"/>
              <w:spacing w:before="156"/>
              <w:jc w:val="center"/>
            </w:pPr>
            <w:r>
              <w:rPr>
                <w:rFonts w:hint="eastAsia"/>
              </w:rPr>
              <w:t>Glyburide</w:t>
            </w:r>
          </w:p>
        </w:tc>
        <w:tc>
          <w:tcPr>
            <w:tcW w:w="6584" w:type="dxa"/>
            <w:tcBorders>
              <w:tl2br w:val="nil"/>
              <w:tr2bl w:val="nil"/>
            </w:tcBorders>
          </w:tcPr>
          <w:p>
            <w:pPr>
              <w:pStyle w:val="22"/>
              <w:spacing w:before="156"/>
            </w:pPr>
            <w:r>
              <w:rPr>
                <w:rFonts w:hint="eastAsia"/>
              </w:rPr>
              <w:t>Our findings suggest that a pharmacologic approach to inhibit galanin in the brain, either by glibenclamide or pioglitazone might dramatically improve symptoms in Alzheimer's disease</w:t>
            </w:r>
            <w:r>
              <w:rPr>
                <w:rFonts w:hint="eastAsia"/>
                <w:vertAlign w:val="superscript"/>
              </w:rPr>
              <w:fldChar w:fldCharType="begin"/>
            </w:r>
            <w:r>
              <w:rPr>
                <w:rFonts w:hint="eastAsia"/>
                <w:vertAlign w:val="superscript"/>
              </w:rPr>
              <w:instrText xml:space="preserve"> REF _Ref30243 \r \h </w:instrText>
            </w:r>
            <w:r>
              <w:rPr>
                <w:rFonts w:hint="eastAsia"/>
                <w:vertAlign w:val="superscript"/>
              </w:rPr>
              <w:fldChar w:fldCharType="separate"/>
            </w:r>
            <w:ins w:id="65" w:author="LuYF-Lemon-love [2]" w:date="2023-03-24T14:56:54Z">
              <w:r>
                <w:rPr>
                  <w:rFonts w:hint="eastAsia"/>
                  <w:vertAlign w:val="superscript"/>
                </w:rPr>
                <w:t>[29]</w:t>
              </w:r>
            </w:ins>
            <w:r>
              <w:rPr>
                <w:rFonts w:hint="eastAsia"/>
                <w:vertAlign w:val="superscript"/>
              </w:rPr>
              <w:fldChar w:fldCharType="end"/>
            </w:r>
            <w:r>
              <w:rPr>
                <w:rFonts w:hint="eastAsia"/>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vAlign w:val="center"/>
          </w:tcPr>
          <w:p>
            <w:pPr>
              <w:pStyle w:val="22"/>
              <w:spacing w:before="156"/>
              <w:jc w:val="center"/>
            </w:pPr>
            <w:r>
              <w:rPr>
                <w:rFonts w:hint="eastAsia"/>
              </w:rPr>
              <w:t>44</w:t>
            </w:r>
          </w:p>
        </w:tc>
        <w:tc>
          <w:tcPr>
            <w:tcW w:w="1093" w:type="dxa"/>
            <w:tcBorders>
              <w:tl2br w:val="nil"/>
              <w:tr2bl w:val="nil"/>
            </w:tcBorders>
            <w:vAlign w:val="center"/>
          </w:tcPr>
          <w:p>
            <w:pPr>
              <w:pStyle w:val="22"/>
              <w:spacing w:before="156"/>
              <w:jc w:val="center"/>
            </w:pPr>
            <w:r>
              <w:rPr>
                <w:rFonts w:hint="eastAsia"/>
              </w:rPr>
              <w:t>Staurosporine</w:t>
            </w:r>
          </w:p>
        </w:tc>
        <w:tc>
          <w:tcPr>
            <w:tcW w:w="6584" w:type="dxa"/>
            <w:tcBorders>
              <w:tl2br w:val="nil"/>
              <w:tr2bl w:val="nil"/>
            </w:tcBorders>
          </w:tcPr>
          <w:p>
            <w:pPr>
              <w:pStyle w:val="22"/>
              <w:spacing w:before="156"/>
            </w:pPr>
            <w:r>
              <w:rPr>
                <w:rFonts w:hint="eastAsia"/>
              </w:rPr>
              <w:t>None.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vAlign w:val="center"/>
          </w:tcPr>
          <w:p>
            <w:pPr>
              <w:pStyle w:val="22"/>
              <w:spacing w:before="156"/>
              <w:jc w:val="center"/>
            </w:pPr>
            <w:r>
              <w:rPr>
                <w:rFonts w:hint="eastAsia"/>
              </w:rPr>
              <w:t>46</w:t>
            </w:r>
          </w:p>
        </w:tc>
        <w:tc>
          <w:tcPr>
            <w:tcW w:w="1093" w:type="dxa"/>
            <w:tcBorders>
              <w:tl2br w:val="nil"/>
              <w:tr2bl w:val="nil"/>
            </w:tcBorders>
            <w:vAlign w:val="center"/>
          </w:tcPr>
          <w:p>
            <w:pPr>
              <w:pStyle w:val="22"/>
              <w:spacing w:before="156"/>
              <w:jc w:val="center"/>
            </w:pPr>
            <w:r>
              <w:rPr>
                <w:rFonts w:hint="eastAsia"/>
              </w:rPr>
              <w:t>Cortisone</w:t>
            </w:r>
          </w:p>
        </w:tc>
        <w:tc>
          <w:tcPr>
            <w:tcW w:w="6584" w:type="dxa"/>
            <w:tcBorders>
              <w:tl2br w:val="nil"/>
              <w:tr2bl w:val="nil"/>
            </w:tcBorders>
          </w:tcPr>
          <w:p>
            <w:pPr>
              <w:pStyle w:val="22"/>
              <w:spacing w:before="156"/>
            </w:pPr>
            <w:r>
              <w:rPr>
                <w:rFonts w:hint="eastAsia"/>
              </w:rPr>
              <w:t>None.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vAlign w:val="center"/>
          </w:tcPr>
          <w:p>
            <w:pPr>
              <w:pStyle w:val="22"/>
              <w:spacing w:before="156"/>
              <w:jc w:val="center"/>
            </w:pPr>
            <w:r>
              <w:rPr>
                <w:rFonts w:hint="eastAsia"/>
              </w:rPr>
              <w:t>48</w:t>
            </w:r>
          </w:p>
        </w:tc>
        <w:tc>
          <w:tcPr>
            <w:tcW w:w="1093" w:type="dxa"/>
            <w:tcBorders>
              <w:tl2br w:val="nil"/>
              <w:tr2bl w:val="nil"/>
            </w:tcBorders>
            <w:vAlign w:val="center"/>
          </w:tcPr>
          <w:p>
            <w:pPr>
              <w:pStyle w:val="22"/>
              <w:spacing w:before="156"/>
              <w:jc w:val="center"/>
            </w:pPr>
            <w:r>
              <w:rPr>
                <w:rFonts w:hint="eastAsia"/>
              </w:rPr>
              <w:t>Amitriptyline</w:t>
            </w:r>
          </w:p>
        </w:tc>
        <w:tc>
          <w:tcPr>
            <w:tcW w:w="6584" w:type="dxa"/>
            <w:tcBorders>
              <w:tl2br w:val="nil"/>
              <w:tr2bl w:val="nil"/>
            </w:tcBorders>
          </w:tcPr>
          <w:p>
            <w:pPr>
              <w:pStyle w:val="22"/>
              <w:spacing w:before="156"/>
            </w:pPr>
            <w:r>
              <w:rPr>
                <w:rFonts w:hint="eastAsia"/>
              </w:rPr>
              <w:t>These results indicate that amitriptyline has significant beneficial actions in aged and damaged AD brains and that it shows promise as a tolerable novel therapeutic for the treatment of AD</w:t>
            </w:r>
            <w:r>
              <w:rPr>
                <w:rFonts w:hint="eastAsia"/>
                <w:vertAlign w:val="superscript"/>
              </w:rPr>
              <w:fldChar w:fldCharType="begin"/>
            </w:r>
            <w:r>
              <w:rPr>
                <w:rFonts w:hint="eastAsia"/>
                <w:vertAlign w:val="superscript"/>
              </w:rPr>
              <w:instrText xml:space="preserve"> REF _Ref30802 \r \h </w:instrText>
            </w:r>
            <w:r>
              <w:rPr>
                <w:rFonts w:hint="eastAsia"/>
                <w:vertAlign w:val="superscript"/>
              </w:rPr>
              <w:fldChar w:fldCharType="separate"/>
            </w:r>
            <w:ins w:id="66" w:author="LuYF-Lemon-love [2]" w:date="2023-03-24T14:56:54Z">
              <w:r>
                <w:rPr>
                  <w:rFonts w:hint="eastAsia"/>
                  <w:vertAlign w:val="superscript"/>
                </w:rPr>
                <w:t>[30]</w:t>
              </w:r>
            </w:ins>
            <w:r>
              <w:rPr>
                <w:rFonts w:hint="eastAsia"/>
                <w:vertAlign w:val="superscript"/>
              </w:rPr>
              <w:fldChar w:fldCharType="end"/>
            </w:r>
            <w:r>
              <w:rPr>
                <w:rFonts w:hint="eastAsia"/>
              </w:rPr>
              <w:t>.</w:t>
            </w:r>
          </w:p>
        </w:tc>
      </w:tr>
    </w:tbl>
    <w:p>
      <w:pPr>
        <w:pStyle w:val="4"/>
      </w:pPr>
      <w:r>
        <w:rPr>
          <w:rFonts w:hint="eastAsia"/>
        </w:rPr>
        <w:t>讨论与结论</w:t>
      </w:r>
    </w:p>
    <w:p>
      <w:pPr>
        <w:spacing w:before="156"/>
        <w:ind w:firstLine="420"/>
      </w:pPr>
      <w:r>
        <w:rPr>
          <w:rFonts w:hint="eastAsia"/>
        </w:rPr>
        <w:t>通过比较KGE模型经典评估的结果，我们能得出以下结论。DistMult受限于只能建模对称关系，各项指标都没有最优和次优结果；TransE的MR指标达到了最优结果，但是受限于只能建模一对一的关系，无法在其他指标上达到最优和次优结果；对于MR指标，RotatE和ComplEx呈现出截然不同的结果，RotaE接近于TransE取得的最优结果，但是ComplEx取得了最差结果，这可能是因为RotaE相较于ComplEx多捕获了组成关系；对于MRR和Hits@N两种指标，RotatE和ComplEx各取得了2次最优和次优结果，且最优和次优结果也非常接近，充分说明将嵌入向量空间由实数域转换到复数域的必要性。</w:t>
      </w:r>
    </w:p>
    <w:p>
      <w:pPr>
        <w:spacing w:before="156"/>
        <w:ind w:firstLine="420"/>
      </w:pPr>
      <w:r>
        <w:rPr>
          <w:rFonts w:hint="eastAsia"/>
        </w:rPr>
        <w:t>通过观察关系嵌入2D空间的可视化图，我们发现RotatE比另外几种更好的整合DRKG的关系信息，没有出现比较明显的关系聚集现象，这表明RotatE能够将DRKG各个数据源的信息很好的映射到一个嵌入向量空间中。通过关系嵌入向量余弦相似度的实验，我们发现RotatE能够很好的区分出关系的差异，但是TransE无法达到很好的效果，进一步表明复数向量空间的重要性。从实体嵌入2D空间的可视化图中，我们发现TransE_l1和RotatE能够很好的学习到实体类型信息，但是ComplEx无法较好的划分不同类型的实体，甚至对于语义比较相近的映射到MESH ID空间的2种AD实体无法像另外3个模型将其映射到接近于一点。综上，我们认为DRKG不同数据源的信息被RotatE很好的整合到了一起，并且生成了有意义的实体和关系嵌入向量，能够有效的进行AD药物重定位。</w:t>
      </w:r>
    </w:p>
    <w:p>
      <w:pPr>
        <w:spacing w:before="156"/>
        <w:ind w:firstLine="420"/>
      </w:pPr>
      <w:r>
        <w:rPr>
          <w:rFonts w:hint="eastAsia"/>
        </w:rPr>
        <w:t>在RotatE得分前10的候选药物列表中，只有第9名的药物没有被DRKG标注为对AD有治疗作用，因此可以认为RotatE很好地拟合了DRKG。</w:t>
      </w:r>
      <w:r>
        <w:rPr>
          <w:rFonts w:hint="eastAsia"/>
          <w:lang w:val="en-US" w:eastAsia="zh-CN"/>
        </w:rPr>
        <w:t>16种候选药物中有12种已经找到了支撑文献，因此，</w:t>
      </w:r>
      <w:r>
        <w:rPr>
          <w:rFonts w:hint="eastAsia"/>
        </w:rPr>
        <w:t>我们认为RotatE能够很好的完成药物重定位的任务。</w:t>
      </w:r>
    </w:p>
    <w:p>
      <w:pPr>
        <w:spacing w:before="156"/>
        <w:ind w:firstLine="420"/>
      </w:pPr>
      <w:r>
        <w:rPr>
          <w:rFonts w:hint="eastAsia"/>
        </w:rPr>
        <w:t>由于DRKG没有将所有的疾病都映射到统一的ID空间，如“Disease::DOID:10652”，这对药物重定位的效果产生了一定的影响。在构建KG时，有必要将同类型的实体映射到一个统一的ID空间，这对KGE模型学习嵌入向量将有很大的帮助。</w:t>
      </w:r>
    </w:p>
    <w:p>
      <w:pPr>
        <w:spacing w:before="156"/>
        <w:ind w:firstLine="420"/>
      </w:pPr>
      <w:r>
        <w:rPr>
          <w:rFonts w:hint="eastAsia"/>
        </w:rPr>
        <w:t>本文采用RotatE对AD进行了药物重定位。具体来说，使用4种KGE模型在DRKG上学习实体和关系的嵌入向量，通过多种评估手段评估了4种KGE模型的性能，最终选择了RotatE作为最终的药物重定位模型。选择了得分前50的药物作为推荐药物，剔除了</w:t>
      </w:r>
      <w:bookmarkStart w:id="39" w:name="_GoBack"/>
      <w:bookmarkEnd w:id="39"/>
      <w:r>
        <w:rPr>
          <w:rFonts w:hint="eastAsia"/>
        </w:rPr>
        <w:t>被DRKG标注为对AD有治疗作用</w:t>
      </w:r>
      <w:r>
        <w:rPr>
          <w:rFonts w:hint="eastAsia"/>
          <w:lang w:val="en-US" w:eastAsia="zh-CN"/>
        </w:rPr>
        <w:t>的</w:t>
      </w:r>
      <w:r>
        <w:rPr>
          <w:rFonts w:hint="eastAsia"/>
        </w:rPr>
        <w:t>药物，我们最终得到了16种治疗AD的候选药物，其中12种药物找到了支撑文献。</w:t>
      </w:r>
    </w:p>
    <w:p>
      <w:pPr>
        <w:spacing w:before="156"/>
        <w:ind w:firstLine="420"/>
      </w:pPr>
      <w:r>
        <w:rPr>
          <w:rFonts w:hint="eastAsia"/>
        </w:rPr>
        <w:t>未来，我们将研究更多种类的KGE模型在药物重定位中的应用；也将研究实体对齐技术，来将多种数据源的实体映射到统一的命名空间中，进而使得KGE模型学习到更好的嵌入向量。</w:t>
      </w:r>
    </w:p>
    <w:p>
      <w:pPr>
        <w:pStyle w:val="24"/>
        <w:rPr>
          <w:rFonts w:hint="default"/>
        </w:rPr>
      </w:pPr>
      <w:r>
        <w:t>References</w:t>
      </w:r>
    </w:p>
    <w:p>
      <w:pPr>
        <w:pStyle w:val="20"/>
        <w:spacing w:before="156"/>
      </w:pPr>
      <w:bookmarkStart w:id="0" w:name="_Ref17137"/>
      <w:bookmarkStart w:id="1" w:name="_Ref30422"/>
      <w:bookmarkStart w:id="2" w:name="_Ref3069"/>
      <w:bookmarkStart w:id="3" w:name="_Ref17215"/>
      <w:r>
        <w:rPr>
          <w:rFonts w:hint="eastAsia"/>
        </w:rPr>
        <w:t>Nian Y,Hu XY,Zhang R,et al.Mining on Alzheimer's diseases related knowledge graph to identity potential AD-related semantic triples for drug repurposing[J].BMC Bioinformatics,2022,23(Suppl 6):407.</w:t>
      </w:r>
      <w:bookmarkEnd w:id="0"/>
      <w:r>
        <w:rPr>
          <w:rFonts w:hint="eastAsia"/>
        </w:rPr>
        <w:t xml:space="preserve"> https://doi.org/10.1186/s12859-022-04934-1.</w:t>
      </w:r>
      <w:bookmarkEnd w:id="1"/>
    </w:p>
    <w:p>
      <w:pPr>
        <w:pStyle w:val="20"/>
        <w:spacing w:before="156"/>
      </w:pPr>
      <w:bookmarkStart w:id="4" w:name="_Ref22401"/>
      <w:bookmarkStart w:id="5" w:name="_Ref32133"/>
      <w:r>
        <w:t>Moya-Alvarado G,Gershoni-Emek N,Perlson E,</w:t>
      </w:r>
      <w:r>
        <w:rPr>
          <w:rFonts w:hint="eastAsia"/>
        </w:rPr>
        <w:t>et al</w:t>
      </w:r>
      <w:r>
        <w:t xml:space="preserve">.Neurodegeneration and Alzheimer's disease (AD).What </w:t>
      </w:r>
      <w:r>
        <w:rPr>
          <w:rFonts w:hint="eastAsia"/>
        </w:rPr>
        <w:t>c</w:t>
      </w:r>
      <w:r>
        <w:t xml:space="preserve">an </w:t>
      </w:r>
      <w:r>
        <w:rPr>
          <w:rFonts w:hint="eastAsia"/>
        </w:rPr>
        <w:t>p</w:t>
      </w:r>
      <w:r>
        <w:t xml:space="preserve">roteomics </w:t>
      </w:r>
      <w:r>
        <w:rPr>
          <w:rFonts w:hint="eastAsia"/>
        </w:rPr>
        <w:t>t</w:t>
      </w:r>
      <w:r>
        <w:t xml:space="preserve">ell </w:t>
      </w:r>
      <w:r>
        <w:rPr>
          <w:rFonts w:hint="eastAsia"/>
        </w:rPr>
        <w:t>u</w:t>
      </w:r>
      <w:r>
        <w:t xml:space="preserve">s </w:t>
      </w:r>
      <w:r>
        <w:rPr>
          <w:rFonts w:hint="eastAsia"/>
        </w:rPr>
        <w:t>a</w:t>
      </w:r>
      <w:r>
        <w:t xml:space="preserve">bout the Alzheimer's </w:t>
      </w:r>
      <w:r>
        <w:rPr>
          <w:rFonts w:hint="eastAsia"/>
        </w:rPr>
        <w:t>b</w:t>
      </w:r>
      <w:r>
        <w:t>rain?</w:t>
      </w:r>
      <w:r>
        <w:rPr>
          <w:rFonts w:hint="eastAsia"/>
        </w:rPr>
        <w:t>[J].</w:t>
      </w:r>
      <w:r>
        <w:t>Molecular &amp; Cellular Proteomics</w:t>
      </w:r>
      <w:r>
        <w:rPr>
          <w:rFonts w:hint="eastAsia"/>
        </w:rPr>
        <w:t>,</w:t>
      </w:r>
      <w:r>
        <w:t>2016</w:t>
      </w:r>
      <w:r>
        <w:rPr>
          <w:rFonts w:hint="eastAsia"/>
        </w:rPr>
        <w:t>,</w:t>
      </w:r>
      <w:r>
        <w:t>15(2):409-25.</w:t>
      </w:r>
      <w:bookmarkEnd w:id="4"/>
      <w:r>
        <w:rPr>
          <w:rFonts w:hint="eastAsia"/>
        </w:rPr>
        <w:t xml:space="preserve"> https://doi.org/10.1074/mcp.R115.053330.</w:t>
      </w:r>
      <w:bookmarkEnd w:id="5"/>
    </w:p>
    <w:p>
      <w:pPr>
        <w:pStyle w:val="20"/>
        <w:spacing w:before="156"/>
      </w:pPr>
      <w:bookmarkStart w:id="6" w:name="_Ref1053"/>
      <w:r>
        <w:rPr>
          <w:rFonts w:hint="eastAsia"/>
        </w:rPr>
        <w:t>Ren RJ,Yin P,Wang ZH,et al</w:t>
      </w:r>
      <w:r>
        <w:t>.</w:t>
      </w:r>
      <w:r>
        <w:rPr>
          <w:rFonts w:hint="eastAsia"/>
        </w:rPr>
        <w:t>China Alzheimer disease report 2021</w:t>
      </w:r>
      <w:r>
        <w:t>[J].Journal of Diagnostics Concepts &amp; Practice</w:t>
      </w:r>
      <w:r>
        <w:rPr>
          <w:rFonts w:hint="eastAsia"/>
        </w:rPr>
        <w:t>(诊断学理论与实践)</w:t>
      </w:r>
      <w:r>
        <w:t>,2021,20(04):317-337.</w:t>
      </w:r>
      <w:r>
        <w:rPr>
          <w:rFonts w:hint="eastAsia"/>
        </w:rPr>
        <w:t xml:space="preserve"> </w:t>
      </w:r>
      <w:r>
        <w:t>https://doi.org/10.16150/j.1671-2870.2021.04.001.</w:t>
      </w:r>
      <w:bookmarkEnd w:id="6"/>
    </w:p>
    <w:p>
      <w:pPr>
        <w:pStyle w:val="20"/>
        <w:spacing w:before="156"/>
      </w:pPr>
      <w:bookmarkStart w:id="7" w:name="_Ref1161"/>
      <w:bookmarkStart w:id="8" w:name="_Ref18773"/>
      <w:bookmarkStart w:id="9" w:name="_Ref7454"/>
      <w:r>
        <w:t>Jia</w:t>
      </w:r>
      <w:r>
        <w:rPr>
          <w:rFonts w:hint="eastAsia"/>
        </w:rPr>
        <w:t xml:space="preserve"> </w:t>
      </w:r>
      <w:r>
        <w:t>J</w:t>
      </w:r>
      <w:r>
        <w:rPr>
          <w:rFonts w:hint="eastAsia"/>
        </w:rPr>
        <w:t>P</w:t>
      </w:r>
      <w:r>
        <w:t>,Wei</w:t>
      </w:r>
      <w:r>
        <w:rPr>
          <w:rFonts w:hint="eastAsia"/>
        </w:rPr>
        <w:t xml:space="preserve"> CB</w:t>
      </w:r>
      <w:r>
        <w:t>,Chen</w:t>
      </w:r>
      <w:r>
        <w:rPr>
          <w:rFonts w:hint="eastAsia"/>
        </w:rPr>
        <w:t xml:space="preserve"> </w:t>
      </w:r>
      <w:r>
        <w:t>S</w:t>
      </w:r>
      <w:r>
        <w:rPr>
          <w:rFonts w:hint="eastAsia"/>
        </w:rPr>
        <w:t>Q,et al</w:t>
      </w:r>
      <w:r>
        <w:t>.The cost of Alzheimer's disease in China and re-estimation of costs worldwide</w:t>
      </w:r>
      <w:r>
        <w:rPr>
          <w:rFonts w:hint="eastAsia"/>
        </w:rPr>
        <w:t>[J]</w:t>
      </w:r>
      <w:r>
        <w:t>.Alzheimer's &amp; Dementia,2018</w:t>
      </w:r>
      <w:r>
        <w:rPr>
          <w:rFonts w:hint="eastAsia"/>
        </w:rPr>
        <w:t>,</w:t>
      </w:r>
      <w:r>
        <w:t>14</w:t>
      </w:r>
      <w:r>
        <w:rPr>
          <w:rFonts w:hint="eastAsia"/>
        </w:rPr>
        <w:t>(4)</w:t>
      </w:r>
      <w:r>
        <w:t>:483-491.</w:t>
      </w:r>
      <w:r>
        <w:rPr>
          <w:rFonts w:hint="eastAsia"/>
        </w:rPr>
        <w:t xml:space="preserve"> </w:t>
      </w:r>
      <w:r>
        <w:fldChar w:fldCharType="begin"/>
      </w:r>
      <w:r>
        <w:instrText xml:space="preserve"> HYPERLINK "https://doi.org/10.1016/j.jalz.2017.12.006" </w:instrText>
      </w:r>
      <w:r>
        <w:fldChar w:fldCharType="separate"/>
      </w:r>
      <w:r>
        <w:t>https://doi.org/10.1016/j.jalz.2017.12.006</w:t>
      </w:r>
      <w:bookmarkEnd w:id="7"/>
      <w:r>
        <w:fldChar w:fldCharType="end"/>
      </w:r>
      <w:bookmarkEnd w:id="8"/>
      <w:r>
        <w:rPr>
          <w:rFonts w:hint="eastAsia"/>
        </w:rPr>
        <w:t>.</w:t>
      </w:r>
      <w:bookmarkEnd w:id="9"/>
    </w:p>
    <w:p>
      <w:pPr>
        <w:pStyle w:val="20"/>
        <w:spacing w:before="156"/>
      </w:pPr>
      <w:bookmarkStart w:id="10" w:name="_Ref6490"/>
      <w:bookmarkStart w:id="11" w:name="_Ref21163"/>
      <w:bookmarkStart w:id="12" w:name="_Ref10703"/>
      <w:r>
        <w:t>Avorn J</w:t>
      </w:r>
      <w:r>
        <w:rPr>
          <w:rFonts w:hint="eastAsia"/>
        </w:rPr>
        <w:t>.</w:t>
      </w:r>
      <w:r>
        <w:t>The $2.6 billion pill–</w:t>
      </w:r>
      <w:r>
        <w:rPr>
          <w:rFonts w:hint="eastAsia"/>
        </w:rPr>
        <w:t>m</w:t>
      </w:r>
      <w:r>
        <w:t>ethodologic and policy considerations</w:t>
      </w:r>
      <w:r>
        <w:rPr>
          <w:rFonts w:hint="eastAsia"/>
        </w:rPr>
        <w:t>[J].New England Journal of Medicine,</w:t>
      </w:r>
      <w:bookmarkEnd w:id="10"/>
      <w:r>
        <w:rPr>
          <w:rFonts w:hint="eastAsia"/>
        </w:rPr>
        <w:t>2015,372(20):1877-1879.</w:t>
      </w:r>
      <w:bookmarkEnd w:id="11"/>
      <w:r>
        <w:rPr>
          <w:rFonts w:hint="eastAsia"/>
        </w:rPr>
        <w:t xml:space="preserve"> https://doi.org/10.1056/NEJMp1500848.</w:t>
      </w:r>
      <w:bookmarkEnd w:id="12"/>
    </w:p>
    <w:p>
      <w:pPr>
        <w:pStyle w:val="20"/>
        <w:spacing w:before="156"/>
      </w:pPr>
      <w:bookmarkStart w:id="13" w:name="_Ref6506"/>
      <w:bookmarkStart w:id="14" w:name="_Ref21806"/>
      <w:r>
        <w:t>Wang</w:t>
      </w:r>
      <w:r>
        <w:rPr>
          <w:rFonts w:hint="eastAsia"/>
        </w:rPr>
        <w:t xml:space="preserve"> </w:t>
      </w:r>
      <w:r>
        <w:t>S</w:t>
      </w:r>
      <w:r>
        <w:rPr>
          <w:rFonts w:hint="eastAsia"/>
        </w:rPr>
        <w:t>D</w:t>
      </w:r>
      <w:r>
        <w:t>,Du</w:t>
      </w:r>
      <w:r>
        <w:rPr>
          <w:rFonts w:hint="eastAsia"/>
        </w:rPr>
        <w:t xml:space="preserve"> </w:t>
      </w:r>
      <w:r>
        <w:t>Z</w:t>
      </w:r>
      <w:r>
        <w:rPr>
          <w:rFonts w:hint="eastAsia"/>
        </w:rPr>
        <w:t>Z</w:t>
      </w:r>
      <w:r>
        <w:t>,Ding</w:t>
      </w:r>
      <w:r>
        <w:rPr>
          <w:rFonts w:hint="eastAsia"/>
        </w:rPr>
        <w:t xml:space="preserve"> </w:t>
      </w:r>
      <w:r>
        <w:t>M.et al.KG-DTI: a knowledge graph based deep learning method for drug-target interaction predictions and Alzheimer’s disease drug repositions</w:t>
      </w:r>
      <w:r>
        <w:rPr>
          <w:rFonts w:hint="eastAsia"/>
        </w:rPr>
        <w:t>[J]</w:t>
      </w:r>
      <w:r>
        <w:t>.Applied Intelligence</w:t>
      </w:r>
      <w:r>
        <w:rPr>
          <w:rFonts w:hint="eastAsia"/>
        </w:rPr>
        <w:t>,2022,</w:t>
      </w:r>
      <w:r>
        <w:t>52</w:t>
      </w:r>
      <w:r>
        <w:rPr>
          <w:rFonts w:hint="eastAsia"/>
        </w:rPr>
        <w:t xml:space="preserve">(1): </w:t>
      </w:r>
      <w:r>
        <w:t>846–857.</w:t>
      </w:r>
      <w:bookmarkEnd w:id="13"/>
      <w:r>
        <w:rPr>
          <w:rFonts w:hint="eastAsia"/>
        </w:rPr>
        <w:t xml:space="preserve"> </w:t>
      </w:r>
      <w:r>
        <w:t>https://doi.org/10.1007/s10489-021-02454-8</w:t>
      </w:r>
      <w:r>
        <w:rPr>
          <w:rFonts w:hint="eastAsia"/>
        </w:rPr>
        <w:t>.</w:t>
      </w:r>
      <w:bookmarkEnd w:id="14"/>
    </w:p>
    <w:bookmarkEnd w:id="2"/>
    <w:p>
      <w:pPr>
        <w:pStyle w:val="20"/>
        <w:spacing w:before="156"/>
      </w:pPr>
      <w:bookmarkStart w:id="15" w:name="_Ref21470"/>
      <w:r>
        <w:t>Ioannidis VN</w:t>
      </w:r>
      <w:r>
        <w:rPr>
          <w:rFonts w:hint="eastAsia"/>
        </w:rPr>
        <w:t>,</w:t>
      </w:r>
      <w:r>
        <w:t>Song</w:t>
      </w:r>
      <w:r>
        <w:rPr>
          <w:rFonts w:hint="eastAsia"/>
        </w:rPr>
        <w:t xml:space="preserve"> </w:t>
      </w:r>
      <w:r>
        <w:t>X</w:t>
      </w:r>
      <w:r>
        <w:rPr>
          <w:rFonts w:hint="eastAsia"/>
        </w:rPr>
        <w:t>,</w:t>
      </w:r>
      <w:r>
        <w:t>Manchanda</w:t>
      </w:r>
      <w:r>
        <w:rPr>
          <w:rFonts w:hint="eastAsia"/>
        </w:rPr>
        <w:t xml:space="preserve"> </w:t>
      </w:r>
      <w:r>
        <w:t>S</w:t>
      </w:r>
      <w:r>
        <w:rPr>
          <w:rFonts w:hint="eastAsia"/>
        </w:rPr>
        <w:t>,</w:t>
      </w:r>
      <w:r>
        <w:t xml:space="preserve">et al.DRKG - </w:t>
      </w:r>
      <w:r>
        <w:rPr>
          <w:rFonts w:hint="eastAsia"/>
        </w:rPr>
        <w:t>d</w:t>
      </w:r>
      <w:r>
        <w:t xml:space="preserve">rug </w:t>
      </w:r>
      <w:r>
        <w:rPr>
          <w:rFonts w:hint="eastAsia"/>
        </w:rPr>
        <w:t>r</w:t>
      </w:r>
      <w:r>
        <w:t xml:space="preserve">epurposing </w:t>
      </w:r>
      <w:r>
        <w:rPr>
          <w:rFonts w:hint="eastAsia"/>
        </w:rPr>
        <w:t>k</w:t>
      </w:r>
      <w:r>
        <w:t xml:space="preserve">nowledge </w:t>
      </w:r>
      <w:r>
        <w:rPr>
          <w:rFonts w:hint="eastAsia"/>
        </w:rPr>
        <w:t>g</w:t>
      </w:r>
      <w:r>
        <w:t>raph for Covid-19</w:t>
      </w:r>
      <w:r>
        <w:rPr>
          <w:rFonts w:hint="eastAsia"/>
        </w:rPr>
        <w:t>[J]</w:t>
      </w:r>
      <w:r>
        <w:t>.</w:t>
      </w:r>
      <w:r>
        <w:rPr>
          <w:rFonts w:hint="eastAsia"/>
        </w:rPr>
        <w:t xml:space="preserve"> </w:t>
      </w:r>
      <w:r>
        <w:fldChar w:fldCharType="begin"/>
      </w:r>
      <w:r>
        <w:instrText xml:space="preserve"> HYPERLINK "https://github.com/gnn4dr/DRKG/," </w:instrText>
      </w:r>
      <w:r>
        <w:fldChar w:fldCharType="separate"/>
      </w:r>
      <w:r>
        <w:t>https://github.com/gnn4dr/DRKG/</w:t>
      </w:r>
      <w:r>
        <w:rPr>
          <w:rFonts w:hint="eastAsia"/>
        </w:rPr>
        <w:t>,</w:t>
      </w:r>
      <w:r>
        <w:rPr>
          <w:rFonts w:hint="eastAsia"/>
        </w:rPr>
        <w:fldChar w:fldCharType="end"/>
      </w:r>
      <w:r>
        <w:rPr>
          <w:rFonts w:hint="eastAsia"/>
        </w:rPr>
        <w:t>2020.</w:t>
      </w:r>
      <w:bookmarkEnd w:id="15"/>
    </w:p>
    <w:p>
      <w:pPr>
        <w:pStyle w:val="20"/>
        <w:spacing w:before="156"/>
      </w:pPr>
      <w:bookmarkStart w:id="16" w:name="_Ref20044"/>
      <w:r>
        <w:rPr>
          <w:rFonts w:hint="eastAsia"/>
        </w:rPr>
        <w:t>Bordes A,Usunier N,Garcia-Duran A,et al.Translating embeddings for modeling multi-relational data[C]//Advances in Neural Information Processing Systems.Curran Associates, Inc.,2013,26. https://proceedings.neurips.cc/paper/2013/file/1cecc7a77928ca8133fa24680a88d2f9-Paper.pdf.</w:t>
      </w:r>
      <w:bookmarkEnd w:id="16"/>
    </w:p>
    <w:p>
      <w:pPr>
        <w:pStyle w:val="20"/>
        <w:spacing w:before="156"/>
      </w:pPr>
      <w:bookmarkStart w:id="17" w:name="_Ref20077"/>
      <w:r>
        <w:t xml:space="preserve">Yang BS,Yih </w:t>
      </w:r>
      <w:r>
        <w:rPr>
          <w:rFonts w:hint="eastAsia"/>
        </w:rPr>
        <w:t>S</w:t>
      </w:r>
      <w:r>
        <w:t>,He XD,et al.Embedding entities and relations for learning and inference in knowledge bases[C]</w:t>
      </w:r>
      <w:r>
        <w:rPr>
          <w:rFonts w:hint="eastAsia"/>
        </w:rPr>
        <w:t>//</w:t>
      </w:r>
      <w:r>
        <w:t>Proceedings of ICLR.2015.</w:t>
      </w:r>
      <w:r>
        <w:rPr>
          <w:rFonts w:hint="eastAsia"/>
        </w:rPr>
        <w:t xml:space="preserve"> http://arxiv.org/abs/1412.6575.</w:t>
      </w:r>
      <w:bookmarkEnd w:id="17"/>
    </w:p>
    <w:p>
      <w:pPr>
        <w:pStyle w:val="20"/>
        <w:spacing w:before="156"/>
      </w:pPr>
      <w:bookmarkStart w:id="18" w:name="_Ref20120"/>
      <w:r>
        <w:t>Trouillon T,Welbl J,Riedel S,et al.Complex embeddings for simple link prediction[C]</w:t>
      </w:r>
      <w:r>
        <w:rPr>
          <w:rFonts w:hint="eastAsia"/>
        </w:rPr>
        <w:t>//Proceedings of the 33rd International Conference on International Conference on Machine Learning</w:t>
      </w:r>
      <w:r>
        <w:t>.JMLR.org,2016</w:t>
      </w:r>
      <w:r>
        <w:rPr>
          <w:rFonts w:hint="eastAsia"/>
        </w:rPr>
        <w:t>,48:2071-2080</w:t>
      </w:r>
      <w:r>
        <w:t>.</w:t>
      </w:r>
      <w:r>
        <w:rPr>
          <w:rFonts w:hint="eastAsia"/>
        </w:rPr>
        <w:t xml:space="preserve"> https://arxiv.org/abs/1606.06357.</w:t>
      </w:r>
      <w:bookmarkEnd w:id="18"/>
    </w:p>
    <w:p>
      <w:pPr>
        <w:pStyle w:val="20"/>
        <w:spacing w:before="156"/>
      </w:pPr>
      <w:bookmarkStart w:id="19" w:name="_Ref20168"/>
      <w:r>
        <w:t xml:space="preserve">Sun ZQ,Deng ZH,Nie JY, et al. RotatE: </w:t>
      </w:r>
      <w:r>
        <w:rPr>
          <w:rFonts w:hint="eastAsia"/>
        </w:rPr>
        <w:t>k</w:t>
      </w:r>
      <w:r>
        <w:t>nowledge graph embedding by relational rotation in complex space[C]</w:t>
      </w:r>
      <w:r>
        <w:rPr>
          <w:rFonts w:hint="eastAsia"/>
        </w:rPr>
        <w:t>//Proceedings of ICLR</w:t>
      </w:r>
      <w:r>
        <w:t>. 2019.</w:t>
      </w:r>
      <w:r>
        <w:rPr>
          <w:rFonts w:hint="eastAsia"/>
        </w:rPr>
        <w:t xml:space="preserve"> https://openreview.net/forum?id=HkgEQnRqYQ.</w:t>
      </w:r>
      <w:bookmarkEnd w:id="19"/>
    </w:p>
    <w:p>
      <w:pPr>
        <w:pStyle w:val="20"/>
        <w:spacing w:before="156"/>
      </w:pPr>
      <w:bookmarkStart w:id="20" w:name="_Ref25103"/>
      <w:r>
        <w:rPr>
          <w:rFonts w:hint="eastAsia"/>
        </w:rPr>
        <w:t>Zeng XX,Song X,Ma TF,et al.Repurpose open data to discover therapeutics for COVID-19 using deep learning[J].Journal of proteome research,2020,19(11):4624-4636. https://doi.org/10.1021/acs.jproteome.0c00316.</w:t>
      </w:r>
      <w:bookmarkEnd w:id="20"/>
    </w:p>
    <w:p>
      <w:pPr>
        <w:pStyle w:val="20"/>
        <w:spacing w:before="156"/>
      </w:pPr>
      <w:bookmarkStart w:id="21" w:name="_Ref25332"/>
      <w:r>
        <w:rPr>
          <w:rFonts w:hint="eastAsia"/>
        </w:rPr>
        <w:t>Zhang R,Hristovski D,Schutte D,et al.Drug repurposing for COVID-19 via knowledge graph completion[J].Journal of Biomedical Informatics,2021,115(1):103696. https://doi.org/10.1016/j.jbi.2021.103696.</w:t>
      </w:r>
      <w:bookmarkEnd w:id="21"/>
    </w:p>
    <w:p>
      <w:pPr>
        <w:pStyle w:val="20"/>
        <w:spacing w:before="156"/>
      </w:pPr>
      <w:bookmarkStart w:id="22" w:name="_Ref25394"/>
      <w:r>
        <w:rPr>
          <w:rFonts w:hint="eastAsia"/>
        </w:rPr>
        <w:t>李宗贤.基于知识图谱的帕金森病药物重定位[J].信息技术与信息化,2022,No.268(07):28-32. https://doi.org/10.3969/j.issn.1672-9528.2022.07.006.</w:t>
      </w:r>
      <w:bookmarkEnd w:id="22"/>
    </w:p>
    <w:p>
      <w:pPr>
        <w:pStyle w:val="20"/>
        <w:spacing w:before="156"/>
      </w:pPr>
      <w:bookmarkStart w:id="23" w:name="_Ref2101"/>
      <w:r>
        <w:rPr>
          <w:rFonts w:hint="eastAsia"/>
        </w:rPr>
        <w:t>Han X,Cao SL,Lv X,et al.OpenKE: an open toolkit for knowledge embedding[C]//Proceedings of the 2018 Conference on Empirical Methods in Natural Language Processing: System Demonstrations.Brussels,Belgium:Association for Computational Linguistics,2018:139-144. https://aclanthology.org/D18-2024/.</w:t>
      </w:r>
      <w:bookmarkEnd w:id="23"/>
    </w:p>
    <w:bookmarkEnd w:id="3"/>
    <w:p>
      <w:pPr>
        <w:pStyle w:val="20"/>
        <w:spacing w:before="156"/>
      </w:pPr>
      <w:bookmarkStart w:id="24" w:name="_Ref30585"/>
      <w:r>
        <w:t>Maaten</w:t>
      </w:r>
      <w:r>
        <w:rPr>
          <w:rFonts w:hint="eastAsia"/>
        </w:rPr>
        <w:t xml:space="preserve"> LVD,</w:t>
      </w:r>
      <w:r>
        <w:t>Hinton</w:t>
      </w:r>
      <w:r>
        <w:rPr>
          <w:rFonts w:hint="eastAsia"/>
        </w:rPr>
        <w:t xml:space="preserve"> G.Visualizing data using t-SNE[J].Journal of Machine Learning Research,2008,9(86):2579-2605. http://jmlr.org/papers/v9/vandermaaten08a.html.</w:t>
      </w:r>
      <w:bookmarkEnd w:id="24"/>
    </w:p>
    <w:p>
      <w:pPr>
        <w:pStyle w:val="20"/>
        <w:spacing w:before="156"/>
      </w:pPr>
      <w:bookmarkStart w:id="25" w:name="_Ref24046"/>
      <w:r>
        <w:rPr>
          <w:rFonts w:hint="eastAsia"/>
        </w:rPr>
        <w:t>Zheng</w:t>
      </w:r>
      <w:r>
        <w:t xml:space="preserve"> </w:t>
      </w:r>
      <w:r>
        <w:rPr>
          <w:rFonts w:hint="eastAsia"/>
        </w:rPr>
        <w:t>Da</w:t>
      </w:r>
      <w:r>
        <w:t>,</w:t>
      </w:r>
      <w:r>
        <w:rPr>
          <w:rFonts w:hint="eastAsia"/>
        </w:rPr>
        <w:t>Song</w:t>
      </w:r>
      <w:r>
        <w:t xml:space="preserve"> </w:t>
      </w:r>
      <w:r>
        <w:rPr>
          <w:rFonts w:hint="eastAsia"/>
        </w:rPr>
        <w:t>X</w:t>
      </w:r>
      <w:r>
        <w:t>,</w:t>
      </w:r>
      <w:r>
        <w:rPr>
          <w:rFonts w:hint="eastAsia"/>
        </w:rPr>
        <w:t>Ma C</w:t>
      </w:r>
      <w:r>
        <w:t xml:space="preserve">,et al.DGL-KE: </w:t>
      </w:r>
      <w:r>
        <w:rPr>
          <w:rFonts w:hint="eastAsia"/>
        </w:rPr>
        <w:t>t</w:t>
      </w:r>
      <w:r>
        <w:t xml:space="preserve">raining </w:t>
      </w:r>
      <w:r>
        <w:rPr>
          <w:rFonts w:hint="eastAsia"/>
        </w:rPr>
        <w:t>k</w:t>
      </w:r>
      <w:r>
        <w:t xml:space="preserve">nowledge </w:t>
      </w:r>
      <w:r>
        <w:rPr>
          <w:rFonts w:hint="eastAsia"/>
        </w:rPr>
        <w:t>g</w:t>
      </w:r>
      <w:r>
        <w:t xml:space="preserve">raph </w:t>
      </w:r>
      <w:r>
        <w:rPr>
          <w:rFonts w:hint="eastAsia"/>
        </w:rPr>
        <w:t>e</w:t>
      </w:r>
      <w:r>
        <w:t xml:space="preserve">mbeddings at </w:t>
      </w:r>
      <w:r>
        <w:rPr>
          <w:rFonts w:hint="eastAsia"/>
        </w:rPr>
        <w:t>s</w:t>
      </w:r>
      <w:r>
        <w:t>cale[C]//Proceedings of the 43rd International ACM SIGIR Conference on Research and Development in Information Retrieval.New York, NY, USA:Association for Computing Machinery,20</w:t>
      </w:r>
      <w:r>
        <w:rPr>
          <w:rFonts w:hint="eastAsia"/>
        </w:rPr>
        <w:t>20</w:t>
      </w:r>
      <w:r>
        <w:t>:739–748.</w:t>
      </w:r>
      <w:r>
        <w:rPr>
          <w:rFonts w:hint="eastAsia"/>
        </w:rPr>
        <w:t xml:space="preserve"> </w:t>
      </w:r>
      <w:r>
        <w:t>https://arxiv.org/abs/2004.08532.</w:t>
      </w:r>
      <w:bookmarkEnd w:id="25"/>
    </w:p>
    <w:p>
      <w:pPr>
        <w:pStyle w:val="20"/>
        <w:spacing w:before="156"/>
      </w:pPr>
      <w:bookmarkStart w:id="26" w:name="_Ref24574"/>
      <w:r>
        <w:rPr>
          <w:rFonts w:hint="eastAsia"/>
        </w:rPr>
        <w:t xml:space="preserve">Sliwinska S,Jeziorek M.The role of nutrition in Alzheimer's disease[J].Roczniki Panstwowego Zakladu Higieny,2021,72(1):29-39. </w:t>
      </w:r>
      <w:r>
        <w:fldChar w:fldCharType="begin"/>
      </w:r>
      <w:r>
        <w:instrText xml:space="preserve"> HYPERLINK "https://doi.org/10.32394/rpzh.2021.0154." </w:instrText>
      </w:r>
      <w:r>
        <w:fldChar w:fldCharType="separate"/>
      </w:r>
      <w:r>
        <w:rPr>
          <w:rFonts w:hint="eastAsia"/>
        </w:rPr>
        <w:t>https://doi.org/10.32394/rpzh.2021.0154.</w:t>
      </w:r>
      <w:r>
        <w:rPr>
          <w:rFonts w:hint="eastAsia"/>
        </w:rPr>
        <w:fldChar w:fldCharType="end"/>
      </w:r>
      <w:bookmarkEnd w:id="26"/>
    </w:p>
    <w:p>
      <w:pPr>
        <w:pStyle w:val="20"/>
        <w:spacing w:before="156"/>
      </w:pPr>
      <w:bookmarkStart w:id="27" w:name="_Ref25453"/>
      <w:r>
        <w:rPr>
          <w:rFonts w:hint="eastAsia"/>
        </w:rPr>
        <w:t xml:space="preserve">Koppel J,Jimenez H,Adrien L,et al.Haloperidol inactivates AMPK and reduces tau phosphorylation in a tau mouse model of Alzheimer's disease[J].Alzheimer's &amp; dementia,2016,2(2):121-130. </w:t>
      </w:r>
      <w:r>
        <w:fldChar w:fldCharType="begin"/>
      </w:r>
      <w:r>
        <w:instrText xml:space="preserve"> HYPERLINK "https://doi.org/10.1016/j.trci.2016.05.003." </w:instrText>
      </w:r>
      <w:r>
        <w:fldChar w:fldCharType="separate"/>
      </w:r>
      <w:r>
        <w:rPr>
          <w:rFonts w:hint="eastAsia"/>
        </w:rPr>
        <w:t>https://doi.org/10.1016/j.trci.2016.05.003.</w:t>
      </w:r>
      <w:r>
        <w:rPr>
          <w:rFonts w:hint="eastAsia"/>
        </w:rPr>
        <w:fldChar w:fldCharType="end"/>
      </w:r>
      <w:bookmarkEnd w:id="27"/>
    </w:p>
    <w:p>
      <w:pPr>
        <w:pStyle w:val="20"/>
        <w:spacing w:before="156"/>
      </w:pPr>
      <w:bookmarkStart w:id="28" w:name="_Ref26060"/>
      <w:r>
        <w:rPr>
          <w:rFonts w:hint="eastAsia"/>
        </w:rPr>
        <w:t xml:space="preserve">Pasierski M,Szulczyk B.Beneficial effects of capsaicin in disorders of the central nervous system[J].Molecules,2022,27(8):2484. </w:t>
      </w:r>
      <w:r>
        <w:fldChar w:fldCharType="begin"/>
      </w:r>
      <w:r>
        <w:instrText xml:space="preserve"> HYPERLINK "https://doi.org/10.3390/molecules27082484." </w:instrText>
      </w:r>
      <w:r>
        <w:fldChar w:fldCharType="separate"/>
      </w:r>
      <w:r>
        <w:rPr>
          <w:rFonts w:hint="eastAsia"/>
        </w:rPr>
        <w:t>https://doi.org/10.3390/molecules27082484.</w:t>
      </w:r>
      <w:r>
        <w:rPr>
          <w:rFonts w:hint="eastAsia"/>
        </w:rPr>
        <w:fldChar w:fldCharType="end"/>
      </w:r>
      <w:bookmarkEnd w:id="28"/>
    </w:p>
    <w:p>
      <w:pPr>
        <w:pStyle w:val="20"/>
        <w:spacing w:before="156"/>
      </w:pPr>
      <w:bookmarkStart w:id="29" w:name="_Ref26230"/>
      <w:r>
        <w:rPr>
          <w:rFonts w:hint="eastAsia"/>
        </w:rPr>
        <w:t xml:space="preserve">Zu GX,Sun KY,Li L,et al.Mechanism of quercetin therapeutic targets for Alzheimer disease and type 2 diabetes mellitus[J].Scientific reports,2021,11(1):22959. </w:t>
      </w:r>
      <w:r>
        <w:fldChar w:fldCharType="begin"/>
      </w:r>
      <w:r>
        <w:instrText xml:space="preserve"> HYPERLINK "https://doi.org/10.1038/s41598-021-02248-5." </w:instrText>
      </w:r>
      <w:r>
        <w:fldChar w:fldCharType="separate"/>
      </w:r>
      <w:r>
        <w:rPr>
          <w:rFonts w:hint="eastAsia"/>
        </w:rPr>
        <w:t>https://doi.org/10.1038/s41598-021-02248-5.</w:t>
      </w:r>
      <w:r>
        <w:rPr>
          <w:rFonts w:hint="eastAsia"/>
        </w:rPr>
        <w:fldChar w:fldCharType="end"/>
      </w:r>
      <w:bookmarkEnd w:id="29"/>
    </w:p>
    <w:p>
      <w:pPr>
        <w:pStyle w:val="20"/>
        <w:spacing w:before="156"/>
      </w:pPr>
      <w:bookmarkStart w:id="30" w:name="_Ref26615"/>
      <w:r>
        <w:rPr>
          <w:rFonts w:hint="eastAsia"/>
        </w:rPr>
        <w:t xml:space="preserve">Sahab-Negah S,Hajali V,Moradi HR,et al.The impact of estradiol on neurogenesis and cognitive functions in Alzheimer's disease[J]. Cellular and molecular neurobiology,2020,40(3):283-299. </w:t>
      </w:r>
      <w:r>
        <w:fldChar w:fldCharType="begin"/>
      </w:r>
      <w:r>
        <w:instrText xml:space="preserve"> HYPERLINK "https://doi.org/10.1007/s10571-019-00733-0." </w:instrText>
      </w:r>
      <w:r>
        <w:fldChar w:fldCharType="separate"/>
      </w:r>
      <w:r>
        <w:rPr>
          <w:rFonts w:hint="eastAsia"/>
        </w:rPr>
        <w:t>https://doi.org/10.1007/s10571-019-00733-0.</w:t>
      </w:r>
      <w:r>
        <w:rPr>
          <w:rFonts w:hint="eastAsia"/>
        </w:rPr>
        <w:fldChar w:fldCharType="end"/>
      </w:r>
      <w:bookmarkEnd w:id="30"/>
    </w:p>
    <w:p>
      <w:pPr>
        <w:pStyle w:val="20"/>
        <w:spacing w:before="156"/>
      </w:pPr>
      <w:bookmarkStart w:id="31" w:name="_Ref27428"/>
      <w:r>
        <w:rPr>
          <w:rFonts w:hint="eastAsia"/>
        </w:rPr>
        <w:t xml:space="preserve">Huang CW,Rust NC,Wu HF,et al.Altered O-GlcNAcylation and mitochondrial dysfunction, a molecular link between brain glucose dysregulation and sporadic Alzheimer's disease[J].Neural regeneration research,2023,18(4):779-783. </w:t>
      </w:r>
      <w:r>
        <w:fldChar w:fldCharType="begin"/>
      </w:r>
      <w:r>
        <w:instrText xml:space="preserve"> HYPERLINK "https://doi.org/10.4103/1673-5374.354515." </w:instrText>
      </w:r>
      <w:r>
        <w:fldChar w:fldCharType="separate"/>
      </w:r>
      <w:r>
        <w:rPr>
          <w:rFonts w:hint="eastAsia"/>
        </w:rPr>
        <w:t>https://doi.org/10.4103/1673-5374.354515.</w:t>
      </w:r>
      <w:r>
        <w:rPr>
          <w:rFonts w:hint="eastAsia"/>
        </w:rPr>
        <w:fldChar w:fldCharType="end"/>
      </w:r>
      <w:bookmarkEnd w:id="31"/>
    </w:p>
    <w:p>
      <w:pPr>
        <w:pStyle w:val="20"/>
        <w:spacing w:before="156"/>
      </w:pPr>
      <w:bookmarkStart w:id="32" w:name="_Ref27618"/>
      <w:r>
        <w:rPr>
          <w:rFonts w:hint="eastAsia"/>
        </w:rPr>
        <w:t xml:space="preserve">Reinhardt S,Stoye N,Luderer M,et al.Identification of disulfiram as a secretase-modulating compound with beneficial effects on Alzheimer's disease hallmarks[J].Scientific Reports,2018,8(1):1329. </w:t>
      </w:r>
      <w:r>
        <w:fldChar w:fldCharType="begin"/>
      </w:r>
      <w:r>
        <w:instrText xml:space="preserve"> HYPERLINK "https://doi.org/10.1038/s41598-018-19577-7." </w:instrText>
      </w:r>
      <w:r>
        <w:fldChar w:fldCharType="separate"/>
      </w:r>
      <w:r>
        <w:rPr>
          <w:rFonts w:hint="eastAsia"/>
        </w:rPr>
        <w:t>https://doi.org/10.1038/s41598-018-19577-7.</w:t>
      </w:r>
      <w:r>
        <w:rPr>
          <w:rFonts w:hint="eastAsia"/>
        </w:rPr>
        <w:fldChar w:fldCharType="end"/>
      </w:r>
      <w:bookmarkEnd w:id="32"/>
    </w:p>
    <w:p>
      <w:pPr>
        <w:pStyle w:val="20"/>
        <w:spacing w:before="156"/>
      </w:pPr>
      <w:bookmarkStart w:id="33" w:name="_Ref27928"/>
      <w:r>
        <w:rPr>
          <w:rFonts w:hint="eastAsia"/>
        </w:rPr>
        <w:t xml:space="preserve">Trinh PNH,Baltos JA,Hellyer SD,et al.Adenosine receptor signalling in Alzheimer's disease[J].Purinergic signal,2022,18(3):359-381. </w:t>
      </w:r>
      <w:r>
        <w:fldChar w:fldCharType="begin"/>
      </w:r>
      <w:r>
        <w:instrText xml:space="preserve"> HYPERLINK "https://doi.org/10.1007/s11302-022-09883-1." </w:instrText>
      </w:r>
      <w:r>
        <w:fldChar w:fldCharType="separate"/>
      </w:r>
      <w:r>
        <w:rPr>
          <w:rFonts w:hint="eastAsia"/>
        </w:rPr>
        <w:t>https://doi.org/10.1007/s11302-022-09883-1.</w:t>
      </w:r>
      <w:r>
        <w:rPr>
          <w:rFonts w:hint="eastAsia"/>
        </w:rPr>
        <w:fldChar w:fldCharType="end"/>
      </w:r>
      <w:bookmarkEnd w:id="33"/>
    </w:p>
    <w:p>
      <w:pPr>
        <w:pStyle w:val="20"/>
        <w:spacing w:before="156"/>
      </w:pPr>
      <w:bookmarkStart w:id="34" w:name="_Ref13477"/>
      <w:r>
        <w:rPr>
          <w:rFonts w:hint="eastAsia"/>
        </w:rPr>
        <w:t>Food and Drug Administration.FDA Drug Safety Communication: FDA Recommends Against the Continued Use of Meridia (sibutramine)[EB/OL].(2010-10-08)[2018-02-06]. https://www.fda.gov/drugs/drug-safety-and-availability/fda-drug-safety-communication-fda-recommends-against-continued-use-meridia-sibutramine.</w:t>
      </w:r>
      <w:bookmarkEnd w:id="34"/>
    </w:p>
    <w:p>
      <w:pPr>
        <w:pStyle w:val="20"/>
        <w:spacing w:before="156"/>
      </w:pPr>
      <w:bookmarkStart w:id="35" w:name="_Ref28793"/>
      <w:r>
        <w:rPr>
          <w:rFonts w:hint="eastAsia"/>
        </w:rPr>
        <w:t xml:space="preserve">Ai PH,Chen S,Liu XD,et al.Paroxetine ameliorates prodromal emotional dysfunction and late-onset memory deficit in Alzheimer's disease mice[J].Translational Neurodegeneration,2020,9(1):18. </w:t>
      </w:r>
      <w:r>
        <w:fldChar w:fldCharType="begin"/>
      </w:r>
      <w:r>
        <w:instrText xml:space="preserve"> HYPERLINK "https://doi.org/10.1186/s40035-020-00194-2." </w:instrText>
      </w:r>
      <w:r>
        <w:fldChar w:fldCharType="separate"/>
      </w:r>
      <w:r>
        <w:rPr>
          <w:rFonts w:hint="eastAsia"/>
        </w:rPr>
        <w:t>https://doi.org/10.1186/s40035-020-00194-2.</w:t>
      </w:r>
      <w:r>
        <w:rPr>
          <w:rFonts w:hint="eastAsia"/>
        </w:rPr>
        <w:fldChar w:fldCharType="end"/>
      </w:r>
      <w:bookmarkEnd w:id="35"/>
    </w:p>
    <w:p>
      <w:pPr>
        <w:pStyle w:val="20"/>
        <w:spacing w:before="156"/>
      </w:pPr>
      <w:bookmarkStart w:id="36" w:name="_Ref29541"/>
      <w:r>
        <w:rPr>
          <w:rFonts w:hint="eastAsia"/>
        </w:rPr>
        <w:t>Lehrer S,Rheinstein PH.Transspinal delivery of drugs by transdermal patch back-of-neck for Alzheimer's disease: a new route of administration[J]. Discovery Medicine,2019,27(146):37-43.</w:t>
      </w:r>
      <w:bookmarkEnd w:id="36"/>
    </w:p>
    <w:p>
      <w:pPr>
        <w:pStyle w:val="20"/>
        <w:spacing w:before="156"/>
      </w:pPr>
      <w:bookmarkStart w:id="37" w:name="_Ref30243"/>
      <w:r>
        <w:rPr>
          <w:rFonts w:hint="eastAsia"/>
        </w:rPr>
        <w:t xml:space="preserve">Baraka A,ElGhotny S.Study of the effect of inhibiting galanin in Alzheimer's disease induced in rats[J].European Journal of Pharmacology,2010,641(2):123-127. </w:t>
      </w:r>
      <w:r>
        <w:fldChar w:fldCharType="begin"/>
      </w:r>
      <w:r>
        <w:instrText xml:space="preserve"> HYPERLINK "https://doi.org/10.1016/j.ejphar.2010.05.030." </w:instrText>
      </w:r>
      <w:r>
        <w:fldChar w:fldCharType="separate"/>
      </w:r>
      <w:r>
        <w:rPr>
          <w:rFonts w:hint="eastAsia"/>
        </w:rPr>
        <w:t>https://doi.org/10.1016/j.ejphar.2010.05.030.</w:t>
      </w:r>
      <w:r>
        <w:rPr>
          <w:rFonts w:hint="eastAsia"/>
        </w:rPr>
        <w:fldChar w:fldCharType="end"/>
      </w:r>
      <w:bookmarkEnd w:id="37"/>
    </w:p>
    <w:p>
      <w:pPr>
        <w:pStyle w:val="20"/>
        <w:spacing w:before="156"/>
      </w:pPr>
      <w:bookmarkStart w:id="38" w:name="_Ref30802"/>
      <w:r>
        <w:rPr>
          <w:rFonts w:hint="eastAsia"/>
        </w:rPr>
        <w:t>Chadwick W,Mitchell N,Caroll J,et al.Amitriptyline-mediated cognitive enhancement in aged 3×Tg Alzheimer's disease mice is associated with neurogenesis and neurotrophic activity[J].PLoS One,2011,6(6):e21660. https://doi.org/10.1371/journal.pone.0021660.</w:t>
      </w:r>
      <w:bookmarkEnd w:id="38"/>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子熙" w:date="2023-03-24T09:02:00Z" w:initials="">
    <w:p w14:paraId="1AAD7F24">
      <w:pPr>
        <w:pStyle w:val="12"/>
        <w:spacing w:before="156"/>
        <w:ind w:firstLine="420"/>
      </w:pPr>
      <w:r>
        <w:rPr>
          <w:rFonts w:hint="eastAsia"/>
        </w:rPr>
        <w:t>是否加个文献</w:t>
      </w:r>
    </w:p>
  </w:comment>
  <w:comment w:id="1" w:author="LuYF-Lemon-love [2]" w:date="2023-03-24T11:41:44Z" w:initials="">
    <w:p w14:paraId="6C4D63AC">
      <w:pPr>
        <w:pStyle w:val="12"/>
        <w:rPr>
          <w:rFonts w:hint="eastAsia"/>
          <w:lang w:val="en-US" w:eastAsia="zh-CN"/>
        </w:rPr>
      </w:pPr>
      <w:r>
        <w:rPr>
          <w:rFonts w:hint="eastAsia"/>
          <w:lang w:val="en-US" w:eastAsia="zh-CN"/>
        </w:rPr>
        <w:t>不需要，这是线性代数的一种运算，</w:t>
      </w:r>
    </w:p>
    <w:p w14:paraId="50E7443D">
      <w:pPr>
        <w:pStyle w:val="12"/>
        <w:rPr>
          <w:rFonts w:hint="default"/>
          <w:lang w:val="en-US" w:eastAsia="zh-CN"/>
        </w:rPr>
      </w:pPr>
      <w:r>
        <w:rPr>
          <w:rFonts w:hint="eastAsia"/>
          <w:lang w:val="en-US" w:eastAsia="zh-CN"/>
        </w:rPr>
        <w:t>英文文献一般写为 the element-wise product</w:t>
      </w:r>
    </w:p>
    <w:p w14:paraId="7E926FAA">
      <w:pPr>
        <w:pStyle w:val="12"/>
        <w:rPr>
          <w:rFonts w:hint="default" w:eastAsia="宋体"/>
          <w:lang w:val="en-US" w:eastAsia="zh-CN"/>
        </w:rPr>
      </w:pPr>
      <w:r>
        <w:rPr>
          <w:rFonts w:hint="eastAsia"/>
          <w:lang w:val="en-US" w:eastAsia="zh-CN"/>
        </w:rPr>
        <w:t>百度百科地址：https://baike.baidu.com/item/%E5%93%88%E8%BE%BE%E7%8E%9B%E7%A7%AF/18894493</w:t>
      </w:r>
    </w:p>
  </w:comment>
  <w:comment w:id="2" w:author="子熙" w:date="2023-03-24T09:36:00Z" w:initials="">
    <w:p w14:paraId="426723F5">
      <w:pPr>
        <w:pStyle w:val="12"/>
        <w:spacing w:before="156"/>
        <w:ind w:firstLine="420"/>
        <w:rPr>
          <w:rFonts w:hint="eastAsia"/>
        </w:rPr>
      </w:pPr>
      <w:r>
        <w:rPr>
          <w:rFonts w:hint="eastAsia"/>
        </w:rPr>
        <w:t>你看是否需要：前面介绍KGE</w:t>
      </w:r>
      <w:r>
        <w:t>原理</w:t>
      </w:r>
      <w:r>
        <w:rPr>
          <w:rFonts w:hint="eastAsia"/>
        </w:rPr>
        <w:t>的时候，公式中头实体集合都用什么符号表示，这里就用什么；同样地，这里的关系集合、尾实体集合也用符号表示。</w:t>
      </w:r>
    </w:p>
  </w:comment>
  <w:comment w:id="3" w:author="LuYF-Lemon-love [2]" w:date="2023-03-24T12:37:47Z" w:initials="">
    <w:p w14:paraId="0AA06C72">
      <w:pPr>
        <w:pStyle w:val="12"/>
        <w:rPr>
          <w:rFonts w:hint="default" w:eastAsia="宋体"/>
          <w:lang w:val="en-US" w:eastAsia="zh-CN"/>
        </w:rPr>
      </w:pPr>
      <w:r>
        <w:rPr>
          <w:rFonts w:hint="eastAsia"/>
          <w:lang w:val="en-US" w:eastAsia="zh-CN"/>
        </w:rPr>
        <w:t>我认为不合适因为这里是集合，h,r,t分别表示相应的向量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AAD7F24" w15:done="0"/>
  <w15:commentEx w15:paraId="7E926FAA" w15:done="0" w15:paraIdParent="1AAD7F24"/>
  <w15:commentEx w15:paraId="426723F5" w15:done="0"/>
  <w15:commentEx w15:paraId="0AA06C72" w15:done="0" w15:paraIdParent="426723F5"/>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p>
  </w:endnote>
  <w:endnote w:type="continuationSeparator" w:id="1">
    <w:p>
      <w:pPr>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S Mincho">
    <w:altName w:val="Yu Gothic"/>
    <w:panose1 w:val="02020609040205080304"/>
    <w:charset w:val="80"/>
    <w:family w:val="modern"/>
    <w:pitch w:val="default"/>
    <w:sig w:usb0="00000000" w:usb1="00000000" w:usb2="08000012" w:usb3="00000000" w:csb0="0002009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ind w:firstLine="420"/>
      </w:pPr>
    </w:p>
  </w:footnote>
  <w:footnote w:type="continuationSeparator" w:id="1">
    <w:p>
      <w:pPr>
        <w:spacing w:before="0" w:after="0"/>
        <w:ind w:firstLine="42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CD14C8"/>
    <w:multiLevelType w:val="multilevel"/>
    <w:tmpl w:val="F8CD14C8"/>
    <w:lvl w:ilvl="0" w:tentative="0">
      <w:start w:val="1"/>
      <w:numFmt w:val="decimal"/>
      <w:lvlText w:val="%1."/>
      <w:lvlJc w:val="left"/>
      <w:pPr>
        <w:tabs>
          <w:tab w:val="left" w:pos="0"/>
        </w:tabs>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lvlRestart w:val="1"/>
      <w:suff w:val="space"/>
      <w:lvlText w:val="%1.%2.%3."/>
      <w:lvlJc w:val="left"/>
      <w:pPr>
        <w:tabs>
          <w:tab w:val="left" w:pos="420"/>
        </w:tabs>
        <w:ind w:left="720" w:hanging="720"/>
      </w:pPr>
      <w:rPr>
        <w:rFonts w:hint="default"/>
      </w:rPr>
    </w:lvl>
    <w:lvl w:ilvl="3" w:tentative="0">
      <w:start w:val="1"/>
      <w:numFmt w:val="decimal"/>
      <w:lvlText w:val="%1.%2.%3.%4."/>
      <w:lvlJc w:val="left"/>
      <w:pPr>
        <w:ind w:left="864" w:hanging="864"/>
      </w:pPr>
      <w:rPr>
        <w:rFonts w:hint="default" w:ascii="宋体" w:hAnsi="宋体" w:eastAsia="宋体" w:cs="宋体"/>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1">
    <w:nsid w:val="0B76EDDD"/>
    <w:multiLevelType w:val="multilevel"/>
    <w:tmpl w:val="0B76EDDD"/>
    <w:lvl w:ilvl="0" w:tentative="0">
      <w:start w:val="1"/>
      <w:numFmt w:val="decimal"/>
      <w:pStyle w:val="20"/>
      <w:suff w:val="space"/>
      <w:lvlText w:val="[%1]"/>
      <w:lvlJc w:val="left"/>
    </w:lvl>
    <w:lvl w:ilvl="1" w:tentative="0">
      <w:start w:val="1"/>
      <w:numFmt w:val="decimalEnclosedCircleChinese"/>
      <w:lvlText w:val="%2"/>
      <w:lvlJc w:val="left"/>
      <w:pPr>
        <w:tabs>
          <w:tab w:val="left" w:pos="840"/>
        </w:tabs>
        <w:ind w:left="840" w:hanging="420"/>
      </w:pPr>
      <w:rPr>
        <w:rFonts w:hint="default" w:ascii="宋体" w:hAnsi="宋体" w:eastAsia="宋体" w:cs="宋体"/>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
    <w:nsid w:val="276845F4"/>
    <w:multiLevelType w:val="multilevel"/>
    <w:tmpl w:val="276845F4"/>
    <w:lvl w:ilvl="0" w:tentative="0">
      <w:start w:val="1"/>
      <w:numFmt w:val="decimal"/>
      <w:pStyle w:val="4"/>
      <w:suff w:val="space"/>
      <w:lvlText w:val="%1."/>
      <w:lvlJc w:val="left"/>
      <w:pPr>
        <w:tabs>
          <w:tab w:val="left" w:pos="420"/>
        </w:tabs>
        <w:ind w:left="0" w:firstLine="0"/>
      </w:pPr>
      <w:rPr>
        <w:rFonts w:hint="default"/>
      </w:rPr>
    </w:lvl>
    <w:lvl w:ilvl="1" w:tentative="0">
      <w:start w:val="1"/>
      <w:numFmt w:val="decimal"/>
      <w:pStyle w:val="5"/>
      <w:suff w:val="space"/>
      <w:lvlText w:val="%1.%2."/>
      <w:lvlJc w:val="left"/>
      <w:pPr>
        <w:tabs>
          <w:tab w:val="left" w:pos="420"/>
        </w:tabs>
        <w:ind w:left="0" w:firstLine="0"/>
      </w:pPr>
      <w:rPr>
        <w:rFonts w:hint="default" w:ascii="宋体" w:hAnsi="宋体" w:eastAsia="宋体" w:cs="宋体"/>
      </w:rPr>
    </w:lvl>
    <w:lvl w:ilvl="2" w:tentative="0">
      <w:start w:val="1"/>
      <w:numFmt w:val="decimal"/>
      <w:pStyle w:val="6"/>
      <w:suff w:val="space"/>
      <w:lvlText w:val="%1.%2.%3."/>
      <w:lvlJc w:val="left"/>
      <w:pPr>
        <w:tabs>
          <w:tab w:val="left" w:pos="420"/>
        </w:tabs>
        <w:ind w:left="0" w:firstLine="0"/>
      </w:pPr>
      <w:rPr>
        <w:rFonts w:hint="default" w:ascii="宋体" w:hAnsi="宋体" w:eastAsia="宋体" w:cs="宋体"/>
      </w:rPr>
    </w:lvl>
    <w:lvl w:ilvl="3" w:tentative="0">
      <w:start w:val="1"/>
      <w:numFmt w:val="decimal"/>
      <w:suff w:val="space"/>
      <w:lvlText w:val="%1.%2.%3.%4."/>
      <w:lvlJc w:val="left"/>
      <w:pPr>
        <w:tabs>
          <w:tab w:val="left" w:pos="420"/>
        </w:tabs>
        <w:ind w:left="0" w:firstLine="0"/>
      </w:pPr>
      <w:rPr>
        <w:rFonts w:hint="default" w:ascii="宋体" w:hAnsi="宋体" w:eastAsia="宋体" w:cs="宋体"/>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uYF-Lemon-love [2]">
    <w15:presenceInfo w15:providerId="WPS Office" w15:userId="2024168841"/>
  </w15:person>
  <w15:person w15:author="子熙">
    <w15:presenceInfo w15:providerId="Windows Live" w15:userId="cc07c1da83d14367"/>
  </w15:person>
  <w15:person w15:author="hou">
    <w15:presenceInfo w15:providerId="None" w15:userId="hou"/>
  </w15:person>
  <w15:person w15:author="LuYF-Lemon-love">
    <w15:presenceInfo w15:providerId="None" w15:userId="LuYF-Lemon-lov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Y5OGZjNGUwZGZmNDE1YjcyMDgzNDk0ZjcyYjllZTUifQ=="/>
  </w:docVars>
  <w:rsids>
    <w:rsidRoot w:val="49040193"/>
    <w:rsid w:val="00020D32"/>
    <w:rsid w:val="000D1465"/>
    <w:rsid w:val="000F0D29"/>
    <w:rsid w:val="00102CFD"/>
    <w:rsid w:val="00103897"/>
    <w:rsid w:val="001139C8"/>
    <w:rsid w:val="00127885"/>
    <w:rsid w:val="0019391F"/>
    <w:rsid w:val="001C2DC3"/>
    <w:rsid w:val="001D6FA8"/>
    <w:rsid w:val="001F3ADA"/>
    <w:rsid w:val="00206ED7"/>
    <w:rsid w:val="00220884"/>
    <w:rsid w:val="00231281"/>
    <w:rsid w:val="00256BDE"/>
    <w:rsid w:val="0028438E"/>
    <w:rsid w:val="002B06D1"/>
    <w:rsid w:val="002B4005"/>
    <w:rsid w:val="002E01C1"/>
    <w:rsid w:val="002E1F6F"/>
    <w:rsid w:val="002E6413"/>
    <w:rsid w:val="00307A95"/>
    <w:rsid w:val="003D0404"/>
    <w:rsid w:val="00400CB7"/>
    <w:rsid w:val="004024D6"/>
    <w:rsid w:val="00402FF4"/>
    <w:rsid w:val="004277C9"/>
    <w:rsid w:val="004611CC"/>
    <w:rsid w:val="0046375D"/>
    <w:rsid w:val="00473EC9"/>
    <w:rsid w:val="004B2B21"/>
    <w:rsid w:val="004B3D42"/>
    <w:rsid w:val="004C3D27"/>
    <w:rsid w:val="004C57BD"/>
    <w:rsid w:val="004F17A1"/>
    <w:rsid w:val="005012F2"/>
    <w:rsid w:val="005539A0"/>
    <w:rsid w:val="005574FC"/>
    <w:rsid w:val="00576F83"/>
    <w:rsid w:val="00583A2E"/>
    <w:rsid w:val="005C532C"/>
    <w:rsid w:val="005C70B4"/>
    <w:rsid w:val="005D2854"/>
    <w:rsid w:val="006024A2"/>
    <w:rsid w:val="0061347A"/>
    <w:rsid w:val="00641E35"/>
    <w:rsid w:val="00647418"/>
    <w:rsid w:val="006911F9"/>
    <w:rsid w:val="006953A8"/>
    <w:rsid w:val="006C0456"/>
    <w:rsid w:val="006D0B49"/>
    <w:rsid w:val="0075485B"/>
    <w:rsid w:val="00764512"/>
    <w:rsid w:val="007A6F63"/>
    <w:rsid w:val="007E2E81"/>
    <w:rsid w:val="007F45D0"/>
    <w:rsid w:val="00835244"/>
    <w:rsid w:val="00842A35"/>
    <w:rsid w:val="008604C2"/>
    <w:rsid w:val="008738A4"/>
    <w:rsid w:val="00877E55"/>
    <w:rsid w:val="00886C0E"/>
    <w:rsid w:val="0089189B"/>
    <w:rsid w:val="0089787D"/>
    <w:rsid w:val="008D12C0"/>
    <w:rsid w:val="008D138C"/>
    <w:rsid w:val="00902C2A"/>
    <w:rsid w:val="009221BD"/>
    <w:rsid w:val="009269A2"/>
    <w:rsid w:val="009568DC"/>
    <w:rsid w:val="0097663D"/>
    <w:rsid w:val="009947F7"/>
    <w:rsid w:val="009A5857"/>
    <w:rsid w:val="009C509C"/>
    <w:rsid w:val="009C512B"/>
    <w:rsid w:val="009D0EA3"/>
    <w:rsid w:val="009D1BCE"/>
    <w:rsid w:val="009F1E28"/>
    <w:rsid w:val="009F6656"/>
    <w:rsid w:val="00A00046"/>
    <w:rsid w:val="00A32070"/>
    <w:rsid w:val="00A372F2"/>
    <w:rsid w:val="00A57715"/>
    <w:rsid w:val="00A602C2"/>
    <w:rsid w:val="00A77DE1"/>
    <w:rsid w:val="00AA4CC0"/>
    <w:rsid w:val="00AA7005"/>
    <w:rsid w:val="00AB6212"/>
    <w:rsid w:val="00AB7C5A"/>
    <w:rsid w:val="00AF1302"/>
    <w:rsid w:val="00B00877"/>
    <w:rsid w:val="00B5443F"/>
    <w:rsid w:val="00B55615"/>
    <w:rsid w:val="00B70D4B"/>
    <w:rsid w:val="00B852A5"/>
    <w:rsid w:val="00BC09A3"/>
    <w:rsid w:val="00BD0D95"/>
    <w:rsid w:val="00BF52BD"/>
    <w:rsid w:val="00C26982"/>
    <w:rsid w:val="00C528D4"/>
    <w:rsid w:val="00C672F8"/>
    <w:rsid w:val="00C96128"/>
    <w:rsid w:val="00CA7EEA"/>
    <w:rsid w:val="00CB3C62"/>
    <w:rsid w:val="00CB3D49"/>
    <w:rsid w:val="00CB539B"/>
    <w:rsid w:val="00CD6FFA"/>
    <w:rsid w:val="00CE3F62"/>
    <w:rsid w:val="00CE4153"/>
    <w:rsid w:val="00CF06E9"/>
    <w:rsid w:val="00CF5500"/>
    <w:rsid w:val="00D52344"/>
    <w:rsid w:val="00D61F75"/>
    <w:rsid w:val="00D9012D"/>
    <w:rsid w:val="00D9646D"/>
    <w:rsid w:val="00D96575"/>
    <w:rsid w:val="00DD78C9"/>
    <w:rsid w:val="00E00116"/>
    <w:rsid w:val="00E01B9D"/>
    <w:rsid w:val="00E03FC8"/>
    <w:rsid w:val="00E04FDE"/>
    <w:rsid w:val="00E15234"/>
    <w:rsid w:val="00E339E6"/>
    <w:rsid w:val="00E40DE7"/>
    <w:rsid w:val="00E4320D"/>
    <w:rsid w:val="00E6284A"/>
    <w:rsid w:val="00E62E56"/>
    <w:rsid w:val="00E7401D"/>
    <w:rsid w:val="00EC5827"/>
    <w:rsid w:val="00ED0680"/>
    <w:rsid w:val="00F020F1"/>
    <w:rsid w:val="00F12E9B"/>
    <w:rsid w:val="00F277D4"/>
    <w:rsid w:val="00F41AD1"/>
    <w:rsid w:val="00F678D4"/>
    <w:rsid w:val="00F907CF"/>
    <w:rsid w:val="00F92440"/>
    <w:rsid w:val="00F9432B"/>
    <w:rsid w:val="00FA00A3"/>
    <w:rsid w:val="00FC12A6"/>
    <w:rsid w:val="00FE38F6"/>
    <w:rsid w:val="00FF4827"/>
    <w:rsid w:val="010158D6"/>
    <w:rsid w:val="01042CD0"/>
    <w:rsid w:val="01062EEC"/>
    <w:rsid w:val="01066A48"/>
    <w:rsid w:val="01080A12"/>
    <w:rsid w:val="01086C64"/>
    <w:rsid w:val="011473B7"/>
    <w:rsid w:val="01177EDE"/>
    <w:rsid w:val="01192C1F"/>
    <w:rsid w:val="011A24F4"/>
    <w:rsid w:val="01332C04"/>
    <w:rsid w:val="01341807"/>
    <w:rsid w:val="013730A5"/>
    <w:rsid w:val="01390BCC"/>
    <w:rsid w:val="013B2B96"/>
    <w:rsid w:val="014001AC"/>
    <w:rsid w:val="01417758"/>
    <w:rsid w:val="0147778C"/>
    <w:rsid w:val="014A102B"/>
    <w:rsid w:val="014A2DD9"/>
    <w:rsid w:val="014D4677"/>
    <w:rsid w:val="0151055B"/>
    <w:rsid w:val="01545A05"/>
    <w:rsid w:val="0159126E"/>
    <w:rsid w:val="015B2302"/>
    <w:rsid w:val="015B6D94"/>
    <w:rsid w:val="015E4AD6"/>
    <w:rsid w:val="016140C6"/>
    <w:rsid w:val="016519C1"/>
    <w:rsid w:val="016A6FD7"/>
    <w:rsid w:val="0173585E"/>
    <w:rsid w:val="01787946"/>
    <w:rsid w:val="017E0CD4"/>
    <w:rsid w:val="018067FB"/>
    <w:rsid w:val="018207C5"/>
    <w:rsid w:val="0183453D"/>
    <w:rsid w:val="01877B89"/>
    <w:rsid w:val="019462D8"/>
    <w:rsid w:val="01956C5E"/>
    <w:rsid w:val="01993D60"/>
    <w:rsid w:val="019B1886"/>
    <w:rsid w:val="019F1CAA"/>
    <w:rsid w:val="01A06E9D"/>
    <w:rsid w:val="01A324E9"/>
    <w:rsid w:val="01A46B26"/>
    <w:rsid w:val="01A85D51"/>
    <w:rsid w:val="01AA3877"/>
    <w:rsid w:val="01AC2E1E"/>
    <w:rsid w:val="01AF6686"/>
    <w:rsid w:val="01B8247A"/>
    <w:rsid w:val="01B91D0C"/>
    <w:rsid w:val="01BE5948"/>
    <w:rsid w:val="01C0309B"/>
    <w:rsid w:val="01C506B1"/>
    <w:rsid w:val="01C95815"/>
    <w:rsid w:val="01CE2522"/>
    <w:rsid w:val="01D134FA"/>
    <w:rsid w:val="01D152A8"/>
    <w:rsid w:val="01D549AE"/>
    <w:rsid w:val="01D54D98"/>
    <w:rsid w:val="01D62FB7"/>
    <w:rsid w:val="01D81E3B"/>
    <w:rsid w:val="01D86637"/>
    <w:rsid w:val="01DA1DA1"/>
    <w:rsid w:val="01DB6A1A"/>
    <w:rsid w:val="01E274B5"/>
    <w:rsid w:val="01E46D89"/>
    <w:rsid w:val="01E70628"/>
    <w:rsid w:val="01E90844"/>
    <w:rsid w:val="01EA0118"/>
    <w:rsid w:val="01F42D45"/>
    <w:rsid w:val="01FA65AD"/>
    <w:rsid w:val="01FB0577"/>
    <w:rsid w:val="01FE2FD8"/>
    <w:rsid w:val="01FF4EED"/>
    <w:rsid w:val="02081DEE"/>
    <w:rsid w:val="02094A42"/>
    <w:rsid w:val="020C008E"/>
    <w:rsid w:val="0213766F"/>
    <w:rsid w:val="02157F20"/>
    <w:rsid w:val="02225B04"/>
    <w:rsid w:val="0224362A"/>
    <w:rsid w:val="02274EC8"/>
    <w:rsid w:val="02281A05"/>
    <w:rsid w:val="022C24DE"/>
    <w:rsid w:val="02370362"/>
    <w:rsid w:val="023A109F"/>
    <w:rsid w:val="024261A6"/>
    <w:rsid w:val="024737BC"/>
    <w:rsid w:val="0247556A"/>
    <w:rsid w:val="024F36AF"/>
    <w:rsid w:val="025739FF"/>
    <w:rsid w:val="02581525"/>
    <w:rsid w:val="026E0D49"/>
    <w:rsid w:val="026E54F6"/>
    <w:rsid w:val="02704AC1"/>
    <w:rsid w:val="02743F39"/>
    <w:rsid w:val="02753E85"/>
    <w:rsid w:val="027730B6"/>
    <w:rsid w:val="02777BFD"/>
    <w:rsid w:val="027A76EE"/>
    <w:rsid w:val="027F4D04"/>
    <w:rsid w:val="028043E0"/>
    <w:rsid w:val="028D5673"/>
    <w:rsid w:val="028F0B41"/>
    <w:rsid w:val="029562D6"/>
    <w:rsid w:val="02987B74"/>
    <w:rsid w:val="029F0F02"/>
    <w:rsid w:val="029F2FDB"/>
    <w:rsid w:val="02A209F3"/>
    <w:rsid w:val="02A62291"/>
    <w:rsid w:val="02B5248F"/>
    <w:rsid w:val="02B7449E"/>
    <w:rsid w:val="02B7624C"/>
    <w:rsid w:val="02BF3353"/>
    <w:rsid w:val="02C170CB"/>
    <w:rsid w:val="02C24BF1"/>
    <w:rsid w:val="02CB1CF7"/>
    <w:rsid w:val="02CE3596"/>
    <w:rsid w:val="02D212D8"/>
    <w:rsid w:val="02D50DC8"/>
    <w:rsid w:val="02D92666"/>
    <w:rsid w:val="02DF179D"/>
    <w:rsid w:val="02DF57A3"/>
    <w:rsid w:val="02E36583"/>
    <w:rsid w:val="02E4587F"/>
    <w:rsid w:val="02E5725D"/>
    <w:rsid w:val="02ED4364"/>
    <w:rsid w:val="02F0530D"/>
    <w:rsid w:val="02F05C02"/>
    <w:rsid w:val="02F254D6"/>
    <w:rsid w:val="02F367E1"/>
    <w:rsid w:val="02F54FC6"/>
    <w:rsid w:val="02F565B6"/>
    <w:rsid w:val="02F72AEC"/>
    <w:rsid w:val="02FE20CD"/>
    <w:rsid w:val="02FF5E45"/>
    <w:rsid w:val="03082F4B"/>
    <w:rsid w:val="03084CFA"/>
    <w:rsid w:val="030D2310"/>
    <w:rsid w:val="03103BAE"/>
    <w:rsid w:val="031048F7"/>
    <w:rsid w:val="031226B5"/>
    <w:rsid w:val="03174F3D"/>
    <w:rsid w:val="03190CB5"/>
    <w:rsid w:val="03192A63"/>
    <w:rsid w:val="032300A2"/>
    <w:rsid w:val="032514D7"/>
    <w:rsid w:val="03332575"/>
    <w:rsid w:val="03345AEF"/>
    <w:rsid w:val="033B6E7D"/>
    <w:rsid w:val="034026E5"/>
    <w:rsid w:val="0341020B"/>
    <w:rsid w:val="03433852"/>
    <w:rsid w:val="03433F84"/>
    <w:rsid w:val="034420A6"/>
    <w:rsid w:val="0348159A"/>
    <w:rsid w:val="034C72DC"/>
    <w:rsid w:val="03561F09"/>
    <w:rsid w:val="03575C81"/>
    <w:rsid w:val="03630182"/>
    <w:rsid w:val="036363D4"/>
    <w:rsid w:val="03661A20"/>
    <w:rsid w:val="0371289F"/>
    <w:rsid w:val="037979A5"/>
    <w:rsid w:val="037B371D"/>
    <w:rsid w:val="037E0AF6"/>
    <w:rsid w:val="03806F4C"/>
    <w:rsid w:val="0381685A"/>
    <w:rsid w:val="03824AAC"/>
    <w:rsid w:val="038509C9"/>
    <w:rsid w:val="03885E3A"/>
    <w:rsid w:val="03906A9D"/>
    <w:rsid w:val="03906AAC"/>
    <w:rsid w:val="03936CB9"/>
    <w:rsid w:val="03960557"/>
    <w:rsid w:val="039B5D5A"/>
    <w:rsid w:val="03A2514E"/>
    <w:rsid w:val="03A32AC2"/>
    <w:rsid w:val="03A74512"/>
    <w:rsid w:val="03A762C0"/>
    <w:rsid w:val="03AA4003"/>
    <w:rsid w:val="03AD764F"/>
    <w:rsid w:val="03BE7AAE"/>
    <w:rsid w:val="03C30C20"/>
    <w:rsid w:val="03C84489"/>
    <w:rsid w:val="03CA1FAF"/>
    <w:rsid w:val="03D746CC"/>
    <w:rsid w:val="03DB240E"/>
    <w:rsid w:val="03DD776E"/>
    <w:rsid w:val="03E017D2"/>
    <w:rsid w:val="03E07A24"/>
    <w:rsid w:val="03E72B61"/>
    <w:rsid w:val="03F0629F"/>
    <w:rsid w:val="03F31506"/>
    <w:rsid w:val="03F4702C"/>
    <w:rsid w:val="03F60FF6"/>
    <w:rsid w:val="03FF434E"/>
    <w:rsid w:val="04003C23"/>
    <w:rsid w:val="04043713"/>
    <w:rsid w:val="040C6A6B"/>
    <w:rsid w:val="040F20B8"/>
    <w:rsid w:val="041871BE"/>
    <w:rsid w:val="04194932"/>
    <w:rsid w:val="041C6123"/>
    <w:rsid w:val="041D6A38"/>
    <w:rsid w:val="041E22FB"/>
    <w:rsid w:val="04221DEB"/>
    <w:rsid w:val="04267B2D"/>
    <w:rsid w:val="042D3C65"/>
    <w:rsid w:val="043C6EC6"/>
    <w:rsid w:val="043F299D"/>
    <w:rsid w:val="0442248D"/>
    <w:rsid w:val="044A30F0"/>
    <w:rsid w:val="044C50BA"/>
    <w:rsid w:val="04581CB1"/>
    <w:rsid w:val="04583A5F"/>
    <w:rsid w:val="045A3333"/>
    <w:rsid w:val="045C67C3"/>
    <w:rsid w:val="04657F2A"/>
    <w:rsid w:val="046A46B1"/>
    <w:rsid w:val="046C12B8"/>
    <w:rsid w:val="046D6604"/>
    <w:rsid w:val="04702B56"/>
    <w:rsid w:val="047A1C27"/>
    <w:rsid w:val="047F2D99"/>
    <w:rsid w:val="04893C18"/>
    <w:rsid w:val="048C0A9B"/>
    <w:rsid w:val="04A10F62"/>
    <w:rsid w:val="04AB1DE0"/>
    <w:rsid w:val="04AC48D7"/>
    <w:rsid w:val="04B50AF8"/>
    <w:rsid w:val="04B74C29"/>
    <w:rsid w:val="04BC3FEE"/>
    <w:rsid w:val="04C133B2"/>
    <w:rsid w:val="04C5780A"/>
    <w:rsid w:val="04C82992"/>
    <w:rsid w:val="04C86418"/>
    <w:rsid w:val="04D23811"/>
    <w:rsid w:val="04D255BF"/>
    <w:rsid w:val="04D70E27"/>
    <w:rsid w:val="04DC4690"/>
    <w:rsid w:val="04DF7CDC"/>
    <w:rsid w:val="04E2157A"/>
    <w:rsid w:val="04EB042F"/>
    <w:rsid w:val="04F574FF"/>
    <w:rsid w:val="04FC263C"/>
    <w:rsid w:val="04FE63B4"/>
    <w:rsid w:val="05031C1C"/>
    <w:rsid w:val="05076650"/>
    <w:rsid w:val="050B287F"/>
    <w:rsid w:val="0517491F"/>
    <w:rsid w:val="051C4A8C"/>
    <w:rsid w:val="052477EC"/>
    <w:rsid w:val="052676B9"/>
    <w:rsid w:val="05281683"/>
    <w:rsid w:val="052971A9"/>
    <w:rsid w:val="05373674"/>
    <w:rsid w:val="0539563E"/>
    <w:rsid w:val="05452235"/>
    <w:rsid w:val="054871A2"/>
    <w:rsid w:val="05504736"/>
    <w:rsid w:val="055B0985"/>
    <w:rsid w:val="055C31C7"/>
    <w:rsid w:val="0560706F"/>
    <w:rsid w:val="056401E1"/>
    <w:rsid w:val="05656433"/>
    <w:rsid w:val="05665D07"/>
    <w:rsid w:val="05681A7F"/>
    <w:rsid w:val="05685F23"/>
    <w:rsid w:val="056B77C2"/>
    <w:rsid w:val="057448C8"/>
    <w:rsid w:val="05760640"/>
    <w:rsid w:val="05776166"/>
    <w:rsid w:val="05777F14"/>
    <w:rsid w:val="057F6DC9"/>
    <w:rsid w:val="058D14E6"/>
    <w:rsid w:val="058D7738"/>
    <w:rsid w:val="05917228"/>
    <w:rsid w:val="059464DB"/>
    <w:rsid w:val="05A52CD4"/>
    <w:rsid w:val="05A76A4C"/>
    <w:rsid w:val="05A86320"/>
    <w:rsid w:val="05AC3439"/>
    <w:rsid w:val="05B05294"/>
    <w:rsid w:val="05B2463F"/>
    <w:rsid w:val="05B9052D"/>
    <w:rsid w:val="05BA1E68"/>
    <w:rsid w:val="05BD626F"/>
    <w:rsid w:val="05BE5B43"/>
    <w:rsid w:val="05C018BB"/>
    <w:rsid w:val="05C55721"/>
    <w:rsid w:val="05C66BB1"/>
    <w:rsid w:val="05D35E60"/>
    <w:rsid w:val="05D44303"/>
    <w:rsid w:val="05D70DCE"/>
    <w:rsid w:val="05D9297D"/>
    <w:rsid w:val="05DC421B"/>
    <w:rsid w:val="05EC445F"/>
    <w:rsid w:val="05ED6429"/>
    <w:rsid w:val="05EF3F4F"/>
    <w:rsid w:val="05F17CC7"/>
    <w:rsid w:val="05F43E05"/>
    <w:rsid w:val="05F652DD"/>
    <w:rsid w:val="05F73E89"/>
    <w:rsid w:val="05F81055"/>
    <w:rsid w:val="05FE23E4"/>
    <w:rsid w:val="06035C4C"/>
    <w:rsid w:val="0607573C"/>
    <w:rsid w:val="060F2843"/>
    <w:rsid w:val="06104FF4"/>
    <w:rsid w:val="06113EC5"/>
    <w:rsid w:val="06175254"/>
    <w:rsid w:val="062005AC"/>
    <w:rsid w:val="06222576"/>
    <w:rsid w:val="06224324"/>
    <w:rsid w:val="06253E14"/>
    <w:rsid w:val="06257B5F"/>
    <w:rsid w:val="062A31D9"/>
    <w:rsid w:val="062C6F51"/>
    <w:rsid w:val="062F6A41"/>
    <w:rsid w:val="06336531"/>
    <w:rsid w:val="0639166E"/>
    <w:rsid w:val="06450013"/>
    <w:rsid w:val="064910F9"/>
    <w:rsid w:val="064C13A1"/>
    <w:rsid w:val="064F3580"/>
    <w:rsid w:val="066125A9"/>
    <w:rsid w:val="06654211"/>
    <w:rsid w:val="066761DB"/>
    <w:rsid w:val="06691F53"/>
    <w:rsid w:val="06695AAF"/>
    <w:rsid w:val="066C37F1"/>
    <w:rsid w:val="0676641E"/>
    <w:rsid w:val="06783F44"/>
    <w:rsid w:val="068542E7"/>
    <w:rsid w:val="068648B3"/>
    <w:rsid w:val="06897EFF"/>
    <w:rsid w:val="068A6E9D"/>
    <w:rsid w:val="069114AA"/>
    <w:rsid w:val="0696261C"/>
    <w:rsid w:val="06975038"/>
    <w:rsid w:val="069A210C"/>
    <w:rsid w:val="069A3EBB"/>
    <w:rsid w:val="06A64F55"/>
    <w:rsid w:val="06A765D7"/>
    <w:rsid w:val="06B036DE"/>
    <w:rsid w:val="06B17456"/>
    <w:rsid w:val="06B238FA"/>
    <w:rsid w:val="06B55198"/>
    <w:rsid w:val="06B86A37"/>
    <w:rsid w:val="06BD229F"/>
    <w:rsid w:val="06CC1E75"/>
    <w:rsid w:val="06D05B2E"/>
    <w:rsid w:val="06D25D4A"/>
    <w:rsid w:val="06D53145"/>
    <w:rsid w:val="06D80E87"/>
    <w:rsid w:val="06DF2215"/>
    <w:rsid w:val="06E11AE9"/>
    <w:rsid w:val="06E8731C"/>
    <w:rsid w:val="06F2019A"/>
    <w:rsid w:val="06F85085"/>
    <w:rsid w:val="06FC4B75"/>
    <w:rsid w:val="06FC6923"/>
    <w:rsid w:val="070752C8"/>
    <w:rsid w:val="0709241E"/>
    <w:rsid w:val="070A169F"/>
    <w:rsid w:val="070B300A"/>
    <w:rsid w:val="070B6B66"/>
    <w:rsid w:val="070E2AFA"/>
    <w:rsid w:val="070E62E0"/>
    <w:rsid w:val="07117DA5"/>
    <w:rsid w:val="071406E0"/>
    <w:rsid w:val="07146D98"/>
    <w:rsid w:val="072440CC"/>
    <w:rsid w:val="07261BF2"/>
    <w:rsid w:val="072916E2"/>
    <w:rsid w:val="072B7208"/>
    <w:rsid w:val="073065CD"/>
    <w:rsid w:val="073562D9"/>
    <w:rsid w:val="07375BAD"/>
    <w:rsid w:val="073F0F06"/>
    <w:rsid w:val="07410037"/>
    <w:rsid w:val="074107DA"/>
    <w:rsid w:val="07442078"/>
    <w:rsid w:val="074B1659"/>
    <w:rsid w:val="07506C6F"/>
    <w:rsid w:val="07524795"/>
    <w:rsid w:val="07554285"/>
    <w:rsid w:val="07603356"/>
    <w:rsid w:val="07632E46"/>
    <w:rsid w:val="07633079"/>
    <w:rsid w:val="076F5347"/>
    <w:rsid w:val="07762B7A"/>
    <w:rsid w:val="077741FC"/>
    <w:rsid w:val="07807554"/>
    <w:rsid w:val="07837045"/>
    <w:rsid w:val="07846919"/>
    <w:rsid w:val="07864D6E"/>
    <w:rsid w:val="078801B7"/>
    <w:rsid w:val="07950B26"/>
    <w:rsid w:val="079F3753"/>
    <w:rsid w:val="07A33243"/>
    <w:rsid w:val="07A7031D"/>
    <w:rsid w:val="07AA45D1"/>
    <w:rsid w:val="07AB20F7"/>
    <w:rsid w:val="07AB2899"/>
    <w:rsid w:val="07B11B75"/>
    <w:rsid w:val="07B13BB2"/>
    <w:rsid w:val="07B45450"/>
    <w:rsid w:val="07B70A9C"/>
    <w:rsid w:val="07BB67DE"/>
    <w:rsid w:val="07BE007D"/>
    <w:rsid w:val="07C17B6D"/>
    <w:rsid w:val="07C72DDB"/>
    <w:rsid w:val="07C75183"/>
    <w:rsid w:val="07CD206E"/>
    <w:rsid w:val="07CD74CD"/>
    <w:rsid w:val="07D21D7A"/>
    <w:rsid w:val="07D33702"/>
    <w:rsid w:val="07D614EC"/>
    <w:rsid w:val="07D63279"/>
    <w:rsid w:val="07DC6755"/>
    <w:rsid w:val="07DE24CD"/>
    <w:rsid w:val="07DE427B"/>
    <w:rsid w:val="07E0464A"/>
    <w:rsid w:val="07E31891"/>
    <w:rsid w:val="07E560A1"/>
    <w:rsid w:val="07EA0E72"/>
    <w:rsid w:val="07EA70C4"/>
    <w:rsid w:val="07ED44BE"/>
    <w:rsid w:val="07EF6488"/>
    <w:rsid w:val="07F615C4"/>
    <w:rsid w:val="07FC0BA5"/>
    <w:rsid w:val="07FC3E74"/>
    <w:rsid w:val="08036419"/>
    <w:rsid w:val="08057A5A"/>
    <w:rsid w:val="080C0DE8"/>
    <w:rsid w:val="08112F90"/>
    <w:rsid w:val="081163FE"/>
    <w:rsid w:val="081C4DA3"/>
    <w:rsid w:val="081F264A"/>
    <w:rsid w:val="08236132"/>
    <w:rsid w:val="0825634E"/>
    <w:rsid w:val="082D6FB0"/>
    <w:rsid w:val="08310FF5"/>
    <w:rsid w:val="08314CF2"/>
    <w:rsid w:val="083640B7"/>
    <w:rsid w:val="083949AD"/>
    <w:rsid w:val="083D3697"/>
    <w:rsid w:val="083D660B"/>
    <w:rsid w:val="084542FA"/>
    <w:rsid w:val="085260B2"/>
    <w:rsid w:val="08544830"/>
    <w:rsid w:val="0858227F"/>
    <w:rsid w:val="08597C79"/>
    <w:rsid w:val="08597DA5"/>
    <w:rsid w:val="08601134"/>
    <w:rsid w:val="08634780"/>
    <w:rsid w:val="0869623A"/>
    <w:rsid w:val="086A5B0F"/>
    <w:rsid w:val="086C5D2B"/>
    <w:rsid w:val="08713D58"/>
    <w:rsid w:val="08716E9D"/>
    <w:rsid w:val="08732C15"/>
    <w:rsid w:val="08744BDF"/>
    <w:rsid w:val="087D1CE6"/>
    <w:rsid w:val="088272FC"/>
    <w:rsid w:val="08872B64"/>
    <w:rsid w:val="0889664C"/>
    <w:rsid w:val="08931509"/>
    <w:rsid w:val="08991AD4"/>
    <w:rsid w:val="089A2898"/>
    <w:rsid w:val="089B216C"/>
    <w:rsid w:val="08A07782"/>
    <w:rsid w:val="08A75568"/>
    <w:rsid w:val="08A92ADB"/>
    <w:rsid w:val="08AA0601"/>
    <w:rsid w:val="08AC25CB"/>
    <w:rsid w:val="08B51480"/>
    <w:rsid w:val="08B66FA6"/>
    <w:rsid w:val="08BD20E2"/>
    <w:rsid w:val="08CB2A51"/>
    <w:rsid w:val="08CC67C9"/>
    <w:rsid w:val="08CE609D"/>
    <w:rsid w:val="08D37B58"/>
    <w:rsid w:val="08D8516E"/>
    <w:rsid w:val="08DB4C49"/>
    <w:rsid w:val="08DE17C5"/>
    <w:rsid w:val="08DF02AB"/>
    <w:rsid w:val="08E27720"/>
    <w:rsid w:val="08E27D9B"/>
    <w:rsid w:val="08E73603"/>
    <w:rsid w:val="08E92ED7"/>
    <w:rsid w:val="08EB30F3"/>
    <w:rsid w:val="08F024B8"/>
    <w:rsid w:val="08F31FA8"/>
    <w:rsid w:val="08FA3336"/>
    <w:rsid w:val="08FA6E92"/>
    <w:rsid w:val="09045F63"/>
    <w:rsid w:val="090D12BC"/>
    <w:rsid w:val="0911242E"/>
    <w:rsid w:val="09120680"/>
    <w:rsid w:val="09151F1E"/>
    <w:rsid w:val="09153CCC"/>
    <w:rsid w:val="09242161"/>
    <w:rsid w:val="09293C1C"/>
    <w:rsid w:val="092D54BA"/>
    <w:rsid w:val="09362357"/>
    <w:rsid w:val="093920B1"/>
    <w:rsid w:val="093A3733"/>
    <w:rsid w:val="093C394F"/>
    <w:rsid w:val="093F0D49"/>
    <w:rsid w:val="093F343F"/>
    <w:rsid w:val="094445B2"/>
    <w:rsid w:val="09450156"/>
    <w:rsid w:val="0946657C"/>
    <w:rsid w:val="094840A2"/>
    <w:rsid w:val="09510A7C"/>
    <w:rsid w:val="09522063"/>
    <w:rsid w:val="09532A47"/>
    <w:rsid w:val="095A2027"/>
    <w:rsid w:val="095F13EB"/>
    <w:rsid w:val="0966277A"/>
    <w:rsid w:val="096802A0"/>
    <w:rsid w:val="09684744"/>
    <w:rsid w:val="09694B8E"/>
    <w:rsid w:val="09756E61"/>
    <w:rsid w:val="09782267"/>
    <w:rsid w:val="097906FF"/>
    <w:rsid w:val="097F383C"/>
    <w:rsid w:val="09840E52"/>
    <w:rsid w:val="098850B5"/>
    <w:rsid w:val="098D5F59"/>
    <w:rsid w:val="098D7D07"/>
    <w:rsid w:val="099472E7"/>
    <w:rsid w:val="09975029"/>
    <w:rsid w:val="09992B4F"/>
    <w:rsid w:val="09A03EDE"/>
    <w:rsid w:val="09A339CE"/>
    <w:rsid w:val="09A6701A"/>
    <w:rsid w:val="09A908B8"/>
    <w:rsid w:val="09AB63DF"/>
    <w:rsid w:val="09AF4121"/>
    <w:rsid w:val="09B07E99"/>
    <w:rsid w:val="09B110B8"/>
    <w:rsid w:val="09B434E5"/>
    <w:rsid w:val="09B63701"/>
    <w:rsid w:val="09BA4874"/>
    <w:rsid w:val="09BB6E1E"/>
    <w:rsid w:val="09BC54A0"/>
    <w:rsid w:val="09C15C02"/>
    <w:rsid w:val="09C24E3A"/>
    <w:rsid w:val="09C3197A"/>
    <w:rsid w:val="09CA0F5B"/>
    <w:rsid w:val="09D5345C"/>
    <w:rsid w:val="09D65B51"/>
    <w:rsid w:val="09D9119E"/>
    <w:rsid w:val="09DB3168"/>
    <w:rsid w:val="09DD3FC3"/>
    <w:rsid w:val="09E33DCA"/>
    <w:rsid w:val="09E35B78"/>
    <w:rsid w:val="09E65669"/>
    <w:rsid w:val="09EF09C1"/>
    <w:rsid w:val="09F2400E"/>
    <w:rsid w:val="09FC6C3A"/>
    <w:rsid w:val="09FD227D"/>
    <w:rsid w:val="09FE29B2"/>
    <w:rsid w:val="0A002BCE"/>
    <w:rsid w:val="0A037FC9"/>
    <w:rsid w:val="0A051F93"/>
    <w:rsid w:val="0A0F2E11"/>
    <w:rsid w:val="0A0F4BBF"/>
    <w:rsid w:val="0A0F696E"/>
    <w:rsid w:val="0A116B8A"/>
    <w:rsid w:val="0A195A3E"/>
    <w:rsid w:val="0A1C108A"/>
    <w:rsid w:val="0A1E3055"/>
    <w:rsid w:val="0A2148F3"/>
    <w:rsid w:val="0A2565D1"/>
    <w:rsid w:val="0A36214C"/>
    <w:rsid w:val="0A3A36E4"/>
    <w:rsid w:val="0A3F0DE7"/>
    <w:rsid w:val="0A434869"/>
    <w:rsid w:val="0A440A5C"/>
    <w:rsid w:val="0A466107"/>
    <w:rsid w:val="0A514815"/>
    <w:rsid w:val="0A570314"/>
    <w:rsid w:val="0A5D3B7D"/>
    <w:rsid w:val="0A5E16A3"/>
    <w:rsid w:val="0A621193"/>
    <w:rsid w:val="0A626A85"/>
    <w:rsid w:val="0A6E5D8A"/>
    <w:rsid w:val="0A6F38B0"/>
    <w:rsid w:val="0A6F565E"/>
    <w:rsid w:val="0A7333A0"/>
    <w:rsid w:val="0A7809B7"/>
    <w:rsid w:val="0A782765"/>
    <w:rsid w:val="0A79447B"/>
    <w:rsid w:val="0A7B2255"/>
    <w:rsid w:val="0A7C5969"/>
    <w:rsid w:val="0A851326"/>
    <w:rsid w:val="0A856C30"/>
    <w:rsid w:val="0A8E01DA"/>
    <w:rsid w:val="0A943317"/>
    <w:rsid w:val="0A9A6B7F"/>
    <w:rsid w:val="0A9B28F7"/>
    <w:rsid w:val="0A9F4195"/>
    <w:rsid w:val="0AA277E2"/>
    <w:rsid w:val="0AA7129C"/>
    <w:rsid w:val="0AAE262A"/>
    <w:rsid w:val="0AAF2714"/>
    <w:rsid w:val="0AB8395C"/>
    <w:rsid w:val="0AB94B2B"/>
    <w:rsid w:val="0ABD286D"/>
    <w:rsid w:val="0AC05EBA"/>
    <w:rsid w:val="0AC41E4E"/>
    <w:rsid w:val="0AC66C76"/>
    <w:rsid w:val="0AC736EC"/>
    <w:rsid w:val="0AC77248"/>
    <w:rsid w:val="0AC97464"/>
    <w:rsid w:val="0AD35E95"/>
    <w:rsid w:val="0AD84438"/>
    <w:rsid w:val="0AD96F7B"/>
    <w:rsid w:val="0ADA341F"/>
    <w:rsid w:val="0ADD081A"/>
    <w:rsid w:val="0ADF4592"/>
    <w:rsid w:val="0AE0655C"/>
    <w:rsid w:val="0AE07172"/>
    <w:rsid w:val="0AE35DE1"/>
    <w:rsid w:val="0AE55920"/>
    <w:rsid w:val="0AE95411"/>
    <w:rsid w:val="0AED1D7A"/>
    <w:rsid w:val="0AF049F1"/>
    <w:rsid w:val="0AFD710E"/>
    <w:rsid w:val="0AFF4C34"/>
    <w:rsid w:val="0B00275A"/>
    <w:rsid w:val="0B022976"/>
    <w:rsid w:val="0B04049C"/>
    <w:rsid w:val="0B073AE9"/>
    <w:rsid w:val="0B095AB3"/>
    <w:rsid w:val="0B0A5387"/>
    <w:rsid w:val="0B0F03B9"/>
    <w:rsid w:val="0B136931"/>
    <w:rsid w:val="0B161F7E"/>
    <w:rsid w:val="0B215DAF"/>
    <w:rsid w:val="0B221CE0"/>
    <w:rsid w:val="0B252B64"/>
    <w:rsid w:val="0B266665"/>
    <w:rsid w:val="0B3A1B11"/>
    <w:rsid w:val="0B3F14D4"/>
    <w:rsid w:val="0B424B21"/>
    <w:rsid w:val="0B460AB5"/>
    <w:rsid w:val="0B48482D"/>
    <w:rsid w:val="0B495EAF"/>
    <w:rsid w:val="0B4B60CB"/>
    <w:rsid w:val="0B547FF8"/>
    <w:rsid w:val="0B633415"/>
    <w:rsid w:val="0B644956"/>
    <w:rsid w:val="0B680A2B"/>
    <w:rsid w:val="0B6823E3"/>
    <w:rsid w:val="0B6E1DBA"/>
    <w:rsid w:val="0B705B32"/>
    <w:rsid w:val="0B814555"/>
    <w:rsid w:val="0B8E420A"/>
    <w:rsid w:val="0B9335CE"/>
    <w:rsid w:val="0B941820"/>
    <w:rsid w:val="0B945BEF"/>
    <w:rsid w:val="0B9510F4"/>
    <w:rsid w:val="0B972584"/>
    <w:rsid w:val="0B9E444D"/>
    <w:rsid w:val="0B9F3D21"/>
    <w:rsid w:val="0BA648D7"/>
    <w:rsid w:val="0BA650B0"/>
    <w:rsid w:val="0BA92339"/>
    <w:rsid w:val="0BA92DF2"/>
    <w:rsid w:val="0BAD28E2"/>
    <w:rsid w:val="0BAD4690"/>
    <w:rsid w:val="0BB403E3"/>
    <w:rsid w:val="0BB91287"/>
    <w:rsid w:val="0BBE064B"/>
    <w:rsid w:val="0BBE689D"/>
    <w:rsid w:val="0BC11EE9"/>
    <w:rsid w:val="0BC16BF9"/>
    <w:rsid w:val="0BC67500"/>
    <w:rsid w:val="0BC77F22"/>
    <w:rsid w:val="0BCA5242"/>
    <w:rsid w:val="0BD065D0"/>
    <w:rsid w:val="0BD460C1"/>
    <w:rsid w:val="0BDC4F75"/>
    <w:rsid w:val="0BE36304"/>
    <w:rsid w:val="0BE91440"/>
    <w:rsid w:val="0BEF7704"/>
    <w:rsid w:val="0BF00A21"/>
    <w:rsid w:val="0BF00FFE"/>
    <w:rsid w:val="0BF26547"/>
    <w:rsid w:val="0BF64289"/>
    <w:rsid w:val="0BF71DAF"/>
    <w:rsid w:val="0BFA53FB"/>
    <w:rsid w:val="0BFC1173"/>
    <w:rsid w:val="0C05627A"/>
    <w:rsid w:val="0C061FF2"/>
    <w:rsid w:val="0C0F534B"/>
    <w:rsid w:val="0C0F70F9"/>
    <w:rsid w:val="0C0F75B7"/>
    <w:rsid w:val="0C126BE9"/>
    <w:rsid w:val="0C1464BD"/>
    <w:rsid w:val="0C2234DF"/>
    <w:rsid w:val="0C252478"/>
    <w:rsid w:val="0C25691C"/>
    <w:rsid w:val="0C28640C"/>
    <w:rsid w:val="0C2E56FD"/>
    <w:rsid w:val="0C2F3263"/>
    <w:rsid w:val="0C2F779B"/>
    <w:rsid w:val="0C3A1135"/>
    <w:rsid w:val="0C41302A"/>
    <w:rsid w:val="0C452B1A"/>
    <w:rsid w:val="0C476893"/>
    <w:rsid w:val="0C4A1EDF"/>
    <w:rsid w:val="0C55574A"/>
    <w:rsid w:val="0C594818"/>
    <w:rsid w:val="0C5C7E64"/>
    <w:rsid w:val="0C606CCC"/>
    <w:rsid w:val="0C62191E"/>
    <w:rsid w:val="0C6236CC"/>
    <w:rsid w:val="0C6311F3"/>
    <w:rsid w:val="0C654F6B"/>
    <w:rsid w:val="0C6C00A7"/>
    <w:rsid w:val="0C727688"/>
    <w:rsid w:val="0C743400"/>
    <w:rsid w:val="0C7659B1"/>
    <w:rsid w:val="0C822250"/>
    <w:rsid w:val="0C874EE1"/>
    <w:rsid w:val="0C9A095A"/>
    <w:rsid w:val="0CA75583"/>
    <w:rsid w:val="0CA84E57"/>
    <w:rsid w:val="0CAA1934"/>
    <w:rsid w:val="0CAC2B9A"/>
    <w:rsid w:val="0CB72DCD"/>
    <w:rsid w:val="0CBB102F"/>
    <w:rsid w:val="0CBE467B"/>
    <w:rsid w:val="0CC25F19"/>
    <w:rsid w:val="0CC53C5B"/>
    <w:rsid w:val="0CC872A8"/>
    <w:rsid w:val="0CCC4FEA"/>
    <w:rsid w:val="0CCF0636"/>
    <w:rsid w:val="0CD143AE"/>
    <w:rsid w:val="0CD61333"/>
    <w:rsid w:val="0CD8398F"/>
    <w:rsid w:val="0CD8573D"/>
    <w:rsid w:val="0CDF2F6F"/>
    <w:rsid w:val="0CE2480D"/>
    <w:rsid w:val="0CE340E1"/>
    <w:rsid w:val="0CE560AB"/>
    <w:rsid w:val="0CE9794A"/>
    <w:rsid w:val="0CEA36C2"/>
    <w:rsid w:val="0CEE4F60"/>
    <w:rsid w:val="0CF307C8"/>
    <w:rsid w:val="0CF4009D"/>
    <w:rsid w:val="0CF6460A"/>
    <w:rsid w:val="0CFF0F1B"/>
    <w:rsid w:val="0D0E115E"/>
    <w:rsid w:val="0D0F7C70"/>
    <w:rsid w:val="0D122CD5"/>
    <w:rsid w:val="0D18022F"/>
    <w:rsid w:val="0D181FDD"/>
    <w:rsid w:val="0D1B1ACD"/>
    <w:rsid w:val="0D1C7D1F"/>
    <w:rsid w:val="0D295F98"/>
    <w:rsid w:val="0D2B61B4"/>
    <w:rsid w:val="0D3112F1"/>
    <w:rsid w:val="0D35493D"/>
    <w:rsid w:val="0D3A63F7"/>
    <w:rsid w:val="0D3F1650"/>
    <w:rsid w:val="0D3F57BC"/>
    <w:rsid w:val="0D441024"/>
    <w:rsid w:val="0D490AEC"/>
    <w:rsid w:val="0D501777"/>
    <w:rsid w:val="0D554FDF"/>
    <w:rsid w:val="0D5B011C"/>
    <w:rsid w:val="0D5D20E6"/>
    <w:rsid w:val="0D606D89"/>
    <w:rsid w:val="0D63594E"/>
    <w:rsid w:val="0D643474"/>
    <w:rsid w:val="0D67082F"/>
    <w:rsid w:val="0D6B4803"/>
    <w:rsid w:val="0D6E60A1"/>
    <w:rsid w:val="0D725DE5"/>
    <w:rsid w:val="0D726DE4"/>
    <w:rsid w:val="0D7C256C"/>
    <w:rsid w:val="0D894C89"/>
    <w:rsid w:val="0D8B0A01"/>
    <w:rsid w:val="0D935B07"/>
    <w:rsid w:val="0D9A50E8"/>
    <w:rsid w:val="0DA25D4B"/>
    <w:rsid w:val="0DA41AC3"/>
    <w:rsid w:val="0DB22432"/>
    <w:rsid w:val="0DB25F8E"/>
    <w:rsid w:val="0DB5782C"/>
    <w:rsid w:val="0DBA7538"/>
    <w:rsid w:val="0DBF7C56"/>
    <w:rsid w:val="0DC21F49"/>
    <w:rsid w:val="0DC419D8"/>
    <w:rsid w:val="0DC43F13"/>
    <w:rsid w:val="0DD00B0A"/>
    <w:rsid w:val="0DD34156"/>
    <w:rsid w:val="0DD34DC6"/>
    <w:rsid w:val="0DD52EAB"/>
    <w:rsid w:val="0DD56120"/>
    <w:rsid w:val="0DDC22F1"/>
    <w:rsid w:val="0DDF0D4D"/>
    <w:rsid w:val="0DDF2AFB"/>
    <w:rsid w:val="0DE00415"/>
    <w:rsid w:val="0DE01D81"/>
    <w:rsid w:val="0DE10621"/>
    <w:rsid w:val="0DF06AB6"/>
    <w:rsid w:val="0DF94CD8"/>
    <w:rsid w:val="0DFC36AD"/>
    <w:rsid w:val="0E016F15"/>
    <w:rsid w:val="0E045665"/>
    <w:rsid w:val="0E097B78"/>
    <w:rsid w:val="0E0B1EBB"/>
    <w:rsid w:val="0E0C5C48"/>
    <w:rsid w:val="0E1053AA"/>
    <w:rsid w:val="0E172295"/>
    <w:rsid w:val="0E1924B1"/>
    <w:rsid w:val="0E1C3D4F"/>
    <w:rsid w:val="0E1E1875"/>
    <w:rsid w:val="0E245572"/>
    <w:rsid w:val="0E26072A"/>
    <w:rsid w:val="0E2D7D0A"/>
    <w:rsid w:val="0E2F75DE"/>
    <w:rsid w:val="0E303356"/>
    <w:rsid w:val="0E39045D"/>
    <w:rsid w:val="0E3966AF"/>
    <w:rsid w:val="0E4F1A2E"/>
    <w:rsid w:val="0E545297"/>
    <w:rsid w:val="0E547045"/>
    <w:rsid w:val="0E586BB4"/>
    <w:rsid w:val="0E5B4877"/>
    <w:rsid w:val="0E61656B"/>
    <w:rsid w:val="0E6574A4"/>
    <w:rsid w:val="0E6B0652"/>
    <w:rsid w:val="0E6F20D1"/>
    <w:rsid w:val="0E7019A5"/>
    <w:rsid w:val="0E76520D"/>
    <w:rsid w:val="0E7D2A40"/>
    <w:rsid w:val="0E811E04"/>
    <w:rsid w:val="0E8A515C"/>
    <w:rsid w:val="0E8B4B54"/>
    <w:rsid w:val="0E8D07A9"/>
    <w:rsid w:val="0E8F2773"/>
    <w:rsid w:val="0E941B37"/>
    <w:rsid w:val="0E9B4C74"/>
    <w:rsid w:val="0EA855E3"/>
    <w:rsid w:val="0EAA3109"/>
    <w:rsid w:val="0EB21FBD"/>
    <w:rsid w:val="0EBB5316"/>
    <w:rsid w:val="0EBB70C4"/>
    <w:rsid w:val="0EBD2E3C"/>
    <w:rsid w:val="0EBE4E06"/>
    <w:rsid w:val="0ECD6DF7"/>
    <w:rsid w:val="0ED87C76"/>
    <w:rsid w:val="0EDB32C2"/>
    <w:rsid w:val="0EE228A3"/>
    <w:rsid w:val="0EE45AB5"/>
    <w:rsid w:val="0EEC3721"/>
    <w:rsid w:val="0EED1247"/>
    <w:rsid w:val="0EF10B9E"/>
    <w:rsid w:val="0EF16F8A"/>
    <w:rsid w:val="0EF820C6"/>
    <w:rsid w:val="0F032819"/>
    <w:rsid w:val="0F046CBD"/>
    <w:rsid w:val="0F0D28B3"/>
    <w:rsid w:val="0F114F36"/>
    <w:rsid w:val="0F1D1B2D"/>
    <w:rsid w:val="0F1F58A5"/>
    <w:rsid w:val="0F205179"/>
    <w:rsid w:val="0F2346E9"/>
    <w:rsid w:val="0F274759"/>
    <w:rsid w:val="0F2811FF"/>
    <w:rsid w:val="0F2C1655"/>
    <w:rsid w:val="0F2C6214"/>
    <w:rsid w:val="0F2D5820"/>
    <w:rsid w:val="0F2E7896"/>
    <w:rsid w:val="0F3126FC"/>
    <w:rsid w:val="0F333741"/>
    <w:rsid w:val="0F336312"/>
    <w:rsid w:val="0F34297B"/>
    <w:rsid w:val="0F36499C"/>
    <w:rsid w:val="0F386966"/>
    <w:rsid w:val="0F3A448D"/>
    <w:rsid w:val="0F3D1107"/>
    <w:rsid w:val="0F4075C9"/>
    <w:rsid w:val="0F420B30"/>
    <w:rsid w:val="0F474DFC"/>
    <w:rsid w:val="0F4A4805"/>
    <w:rsid w:val="0F4E1CE6"/>
    <w:rsid w:val="0F5117D6"/>
    <w:rsid w:val="0F515D25"/>
    <w:rsid w:val="0F550505"/>
    <w:rsid w:val="0F551B25"/>
    <w:rsid w:val="0F5C08A7"/>
    <w:rsid w:val="0F5D017B"/>
    <w:rsid w:val="0F5D63CD"/>
    <w:rsid w:val="0F615EBD"/>
    <w:rsid w:val="0F6239E3"/>
    <w:rsid w:val="0F625791"/>
    <w:rsid w:val="0F694D72"/>
    <w:rsid w:val="0F696B20"/>
    <w:rsid w:val="0F711E78"/>
    <w:rsid w:val="0F730BD4"/>
    <w:rsid w:val="0F73799F"/>
    <w:rsid w:val="0F784FB5"/>
    <w:rsid w:val="0F7D081D"/>
    <w:rsid w:val="0F823522"/>
    <w:rsid w:val="0F8676D2"/>
    <w:rsid w:val="0F8B118C"/>
    <w:rsid w:val="0F977B31"/>
    <w:rsid w:val="0F9C5147"/>
    <w:rsid w:val="0F9C6EF5"/>
    <w:rsid w:val="0FAE09D7"/>
    <w:rsid w:val="0FB03553"/>
    <w:rsid w:val="0FB765F0"/>
    <w:rsid w:val="0FBA737B"/>
    <w:rsid w:val="0FBD50BE"/>
    <w:rsid w:val="0FDD12BC"/>
    <w:rsid w:val="0FE8038D"/>
    <w:rsid w:val="0FE97C61"/>
    <w:rsid w:val="0FF07241"/>
    <w:rsid w:val="0FF07749"/>
    <w:rsid w:val="0FF3288D"/>
    <w:rsid w:val="0FF7237E"/>
    <w:rsid w:val="0FF74A4B"/>
    <w:rsid w:val="0FFC1742"/>
    <w:rsid w:val="0FFE0312"/>
    <w:rsid w:val="0FFE370C"/>
    <w:rsid w:val="1008458B"/>
    <w:rsid w:val="101C0036"/>
    <w:rsid w:val="101C1DE4"/>
    <w:rsid w:val="101E2409"/>
    <w:rsid w:val="101E5B5C"/>
    <w:rsid w:val="101F4E0A"/>
    <w:rsid w:val="10223337"/>
    <w:rsid w:val="102B2027"/>
    <w:rsid w:val="102D0195"/>
    <w:rsid w:val="102D3FF1"/>
    <w:rsid w:val="1034712E"/>
    <w:rsid w:val="10372E26"/>
    <w:rsid w:val="103F3D25"/>
    <w:rsid w:val="1045758D"/>
    <w:rsid w:val="10482BD9"/>
    <w:rsid w:val="104D6442"/>
    <w:rsid w:val="10501A8E"/>
    <w:rsid w:val="10523A58"/>
    <w:rsid w:val="105C6247"/>
    <w:rsid w:val="1068327B"/>
    <w:rsid w:val="106A2B50"/>
    <w:rsid w:val="106F63B8"/>
    <w:rsid w:val="10702130"/>
    <w:rsid w:val="1077526D"/>
    <w:rsid w:val="10790FE5"/>
    <w:rsid w:val="107C6D27"/>
    <w:rsid w:val="10831E63"/>
    <w:rsid w:val="108C6F6A"/>
    <w:rsid w:val="108D0014"/>
    <w:rsid w:val="108F25B6"/>
    <w:rsid w:val="10991687"/>
    <w:rsid w:val="109E0A4B"/>
    <w:rsid w:val="109F497A"/>
    <w:rsid w:val="10A162CC"/>
    <w:rsid w:val="10A2678D"/>
    <w:rsid w:val="10A342B4"/>
    <w:rsid w:val="10A5627E"/>
    <w:rsid w:val="10A5781E"/>
    <w:rsid w:val="10B14C22"/>
    <w:rsid w:val="10C04E65"/>
    <w:rsid w:val="10C76C75"/>
    <w:rsid w:val="10CC380A"/>
    <w:rsid w:val="10E072B6"/>
    <w:rsid w:val="10E179C9"/>
    <w:rsid w:val="10E36DA6"/>
    <w:rsid w:val="10E50428"/>
    <w:rsid w:val="10E53570"/>
    <w:rsid w:val="10E723F2"/>
    <w:rsid w:val="10EA5A3E"/>
    <w:rsid w:val="10EE428F"/>
    <w:rsid w:val="10F00683"/>
    <w:rsid w:val="10F1501F"/>
    <w:rsid w:val="10F468BD"/>
    <w:rsid w:val="10F863AD"/>
    <w:rsid w:val="10F92125"/>
    <w:rsid w:val="110F36F7"/>
    <w:rsid w:val="111D4066"/>
    <w:rsid w:val="11270A41"/>
    <w:rsid w:val="112A6783"/>
    <w:rsid w:val="112F3D99"/>
    <w:rsid w:val="112F5B47"/>
    <w:rsid w:val="11366ED6"/>
    <w:rsid w:val="11414E94"/>
    <w:rsid w:val="114809B7"/>
    <w:rsid w:val="11533A80"/>
    <w:rsid w:val="11551A52"/>
    <w:rsid w:val="115D0906"/>
    <w:rsid w:val="116B3023"/>
    <w:rsid w:val="116C7384"/>
    <w:rsid w:val="116E2B13"/>
    <w:rsid w:val="116F4196"/>
    <w:rsid w:val="11731ED8"/>
    <w:rsid w:val="117417AC"/>
    <w:rsid w:val="11765524"/>
    <w:rsid w:val="117C022E"/>
    <w:rsid w:val="117D2D56"/>
    <w:rsid w:val="118916FB"/>
    <w:rsid w:val="118B0D6B"/>
    <w:rsid w:val="118B5473"/>
    <w:rsid w:val="118C09AC"/>
    <w:rsid w:val="118F004D"/>
    <w:rsid w:val="11906397"/>
    <w:rsid w:val="1191235E"/>
    <w:rsid w:val="11A2456B"/>
    <w:rsid w:val="11A402E3"/>
    <w:rsid w:val="11A804F4"/>
    <w:rsid w:val="11B15721"/>
    <w:rsid w:val="11B524F0"/>
    <w:rsid w:val="11B60E78"/>
    <w:rsid w:val="11B81FE1"/>
    <w:rsid w:val="11BD3153"/>
    <w:rsid w:val="11C269BB"/>
    <w:rsid w:val="11C646FD"/>
    <w:rsid w:val="11C965B3"/>
    <w:rsid w:val="11CB1D14"/>
    <w:rsid w:val="11CC15E8"/>
    <w:rsid w:val="11CE47A1"/>
    <w:rsid w:val="11CE710E"/>
    <w:rsid w:val="11DF131B"/>
    <w:rsid w:val="11EE5A02"/>
    <w:rsid w:val="11F03528"/>
    <w:rsid w:val="11F254F3"/>
    <w:rsid w:val="11FE3E97"/>
    <w:rsid w:val="12057DA5"/>
    <w:rsid w:val="120D5E88"/>
    <w:rsid w:val="12105979"/>
    <w:rsid w:val="12107727"/>
    <w:rsid w:val="12116D7C"/>
    <w:rsid w:val="121511E1"/>
    <w:rsid w:val="121A67F7"/>
    <w:rsid w:val="1222745A"/>
    <w:rsid w:val="12260CF8"/>
    <w:rsid w:val="122D652B"/>
    <w:rsid w:val="12325A4F"/>
    <w:rsid w:val="123504B9"/>
    <w:rsid w:val="1237249C"/>
    <w:rsid w:val="12391273"/>
    <w:rsid w:val="12396FD5"/>
    <w:rsid w:val="123C051C"/>
    <w:rsid w:val="12437AFC"/>
    <w:rsid w:val="12492478"/>
    <w:rsid w:val="12527D3F"/>
    <w:rsid w:val="125811E6"/>
    <w:rsid w:val="125910CE"/>
    <w:rsid w:val="125C0BBE"/>
    <w:rsid w:val="12687563"/>
    <w:rsid w:val="126C6BFE"/>
    <w:rsid w:val="126D4B79"/>
    <w:rsid w:val="126E2C2C"/>
    <w:rsid w:val="12745F08"/>
    <w:rsid w:val="12765B49"/>
    <w:rsid w:val="127B54E8"/>
    <w:rsid w:val="127C41C9"/>
    <w:rsid w:val="127E013D"/>
    <w:rsid w:val="127E1F35"/>
    <w:rsid w:val="127F665A"/>
    <w:rsid w:val="12810624"/>
    <w:rsid w:val="128819B3"/>
    <w:rsid w:val="129E11D6"/>
    <w:rsid w:val="129E123B"/>
    <w:rsid w:val="129E2F84"/>
    <w:rsid w:val="129F62F8"/>
    <w:rsid w:val="12A06CFD"/>
    <w:rsid w:val="12A12A75"/>
    <w:rsid w:val="12A85BB1"/>
    <w:rsid w:val="12AF3725"/>
    <w:rsid w:val="12B431C4"/>
    <w:rsid w:val="12B74046"/>
    <w:rsid w:val="12D22C2E"/>
    <w:rsid w:val="12D270D2"/>
    <w:rsid w:val="12D40754"/>
    <w:rsid w:val="12DA46CF"/>
    <w:rsid w:val="12DB086D"/>
    <w:rsid w:val="12DC585B"/>
    <w:rsid w:val="12E0359D"/>
    <w:rsid w:val="12E05D5D"/>
    <w:rsid w:val="12E15AD9"/>
    <w:rsid w:val="12EF558E"/>
    <w:rsid w:val="12F47048"/>
    <w:rsid w:val="12F9465F"/>
    <w:rsid w:val="12FE7EC7"/>
    <w:rsid w:val="1300779B"/>
    <w:rsid w:val="13010ECD"/>
    <w:rsid w:val="13053004"/>
    <w:rsid w:val="130628D8"/>
    <w:rsid w:val="13070B2A"/>
    <w:rsid w:val="13086650"/>
    <w:rsid w:val="130F5C30"/>
    <w:rsid w:val="13124940"/>
    <w:rsid w:val="1319085D"/>
    <w:rsid w:val="131B45D5"/>
    <w:rsid w:val="131D659F"/>
    <w:rsid w:val="131E40C5"/>
    <w:rsid w:val="132316DC"/>
    <w:rsid w:val="132378FA"/>
    <w:rsid w:val="13272F7A"/>
    <w:rsid w:val="132A4818"/>
    <w:rsid w:val="132B3F11"/>
    <w:rsid w:val="132F62D2"/>
    <w:rsid w:val="13337B71"/>
    <w:rsid w:val="13345697"/>
    <w:rsid w:val="134753CA"/>
    <w:rsid w:val="13494CDD"/>
    <w:rsid w:val="134A6C68"/>
    <w:rsid w:val="13516249"/>
    <w:rsid w:val="13521EB6"/>
    <w:rsid w:val="13525B1D"/>
    <w:rsid w:val="13545D39"/>
    <w:rsid w:val="135950FD"/>
    <w:rsid w:val="135A0648"/>
    <w:rsid w:val="13645F7C"/>
    <w:rsid w:val="13655850"/>
    <w:rsid w:val="136C4E31"/>
    <w:rsid w:val="136E6DFB"/>
    <w:rsid w:val="13737F6D"/>
    <w:rsid w:val="13785584"/>
    <w:rsid w:val="13824654"/>
    <w:rsid w:val="138403CC"/>
    <w:rsid w:val="138D7D05"/>
    <w:rsid w:val="138E2FF9"/>
    <w:rsid w:val="138E4DA7"/>
    <w:rsid w:val="138E51C3"/>
    <w:rsid w:val="13946135"/>
    <w:rsid w:val="13964DCD"/>
    <w:rsid w:val="13985C26"/>
    <w:rsid w:val="139E4AA8"/>
    <w:rsid w:val="13A02D2C"/>
    <w:rsid w:val="13B27CB2"/>
    <w:rsid w:val="13BB4E14"/>
    <w:rsid w:val="13BD38DE"/>
    <w:rsid w:val="13C46A1B"/>
    <w:rsid w:val="13C609E5"/>
    <w:rsid w:val="13C7650B"/>
    <w:rsid w:val="13C95DDF"/>
    <w:rsid w:val="13CB5FFB"/>
    <w:rsid w:val="13D1738A"/>
    <w:rsid w:val="13D34EB0"/>
    <w:rsid w:val="13D50C28"/>
    <w:rsid w:val="13DA2B56"/>
    <w:rsid w:val="13DB3D64"/>
    <w:rsid w:val="13E36D0B"/>
    <w:rsid w:val="13E7095B"/>
    <w:rsid w:val="13EB044B"/>
    <w:rsid w:val="13EB21F9"/>
    <w:rsid w:val="13EC5F71"/>
    <w:rsid w:val="140602D7"/>
    <w:rsid w:val="140E5EE8"/>
    <w:rsid w:val="14171240"/>
    <w:rsid w:val="141C0605"/>
    <w:rsid w:val="141C07FC"/>
    <w:rsid w:val="141D612B"/>
    <w:rsid w:val="1424570B"/>
    <w:rsid w:val="14263231"/>
    <w:rsid w:val="142851FC"/>
    <w:rsid w:val="14357DB9"/>
    <w:rsid w:val="143C0CA7"/>
    <w:rsid w:val="143C4803"/>
    <w:rsid w:val="143D67CD"/>
    <w:rsid w:val="144067F4"/>
    <w:rsid w:val="14432035"/>
    <w:rsid w:val="14447B5C"/>
    <w:rsid w:val="14467430"/>
    <w:rsid w:val="14547182"/>
    <w:rsid w:val="14665D24"/>
    <w:rsid w:val="146B26EF"/>
    <w:rsid w:val="146C6853"/>
    <w:rsid w:val="146E6986"/>
    <w:rsid w:val="146F2E2A"/>
    <w:rsid w:val="14706BA3"/>
    <w:rsid w:val="147321EF"/>
    <w:rsid w:val="14755F67"/>
    <w:rsid w:val="14777F31"/>
    <w:rsid w:val="14811BA7"/>
    <w:rsid w:val="14832432"/>
    <w:rsid w:val="14883EEC"/>
    <w:rsid w:val="148937C0"/>
    <w:rsid w:val="148D1503"/>
    <w:rsid w:val="14943583"/>
    <w:rsid w:val="14951D9C"/>
    <w:rsid w:val="149C7998"/>
    <w:rsid w:val="149E7070"/>
    <w:rsid w:val="14A10B0A"/>
    <w:rsid w:val="14A251C3"/>
    <w:rsid w:val="14A25F86"/>
    <w:rsid w:val="14A423A8"/>
    <w:rsid w:val="14A60C70"/>
    <w:rsid w:val="14A800EA"/>
    <w:rsid w:val="14AA3E63"/>
    <w:rsid w:val="14AB7BDB"/>
    <w:rsid w:val="14BC1DE8"/>
    <w:rsid w:val="14BC5944"/>
    <w:rsid w:val="14BC76F2"/>
    <w:rsid w:val="14C173FE"/>
    <w:rsid w:val="14C706B7"/>
    <w:rsid w:val="14CA62B3"/>
    <w:rsid w:val="14D110C6"/>
    <w:rsid w:val="14D40EDF"/>
    <w:rsid w:val="14D578F3"/>
    <w:rsid w:val="14D7277E"/>
    <w:rsid w:val="14E135FC"/>
    <w:rsid w:val="14F74BCE"/>
    <w:rsid w:val="1505553D"/>
    <w:rsid w:val="15107A3E"/>
    <w:rsid w:val="151412DC"/>
    <w:rsid w:val="15155054"/>
    <w:rsid w:val="151739CE"/>
    <w:rsid w:val="15227E9D"/>
    <w:rsid w:val="152359C3"/>
    <w:rsid w:val="15311E8E"/>
    <w:rsid w:val="153320AA"/>
    <w:rsid w:val="1537146E"/>
    <w:rsid w:val="15393438"/>
    <w:rsid w:val="15415E49"/>
    <w:rsid w:val="154D2A40"/>
    <w:rsid w:val="154F02E9"/>
    <w:rsid w:val="155142DE"/>
    <w:rsid w:val="15565D98"/>
    <w:rsid w:val="15590083"/>
    <w:rsid w:val="155B50A2"/>
    <w:rsid w:val="155D7127"/>
    <w:rsid w:val="1562473D"/>
    <w:rsid w:val="156264EB"/>
    <w:rsid w:val="15651BD3"/>
    <w:rsid w:val="156B379C"/>
    <w:rsid w:val="156C0326"/>
    <w:rsid w:val="1571672E"/>
    <w:rsid w:val="157601E9"/>
    <w:rsid w:val="157E709D"/>
    <w:rsid w:val="15802E15"/>
    <w:rsid w:val="15804BC3"/>
    <w:rsid w:val="158317E9"/>
    <w:rsid w:val="158346B4"/>
    <w:rsid w:val="1585503B"/>
    <w:rsid w:val="158E5532"/>
    <w:rsid w:val="15973CBB"/>
    <w:rsid w:val="1597432E"/>
    <w:rsid w:val="159863B1"/>
    <w:rsid w:val="159B7C4F"/>
    <w:rsid w:val="159F14ED"/>
    <w:rsid w:val="15A10BAE"/>
    <w:rsid w:val="15A46B04"/>
    <w:rsid w:val="15A5287C"/>
    <w:rsid w:val="15A72150"/>
    <w:rsid w:val="15A85EC8"/>
    <w:rsid w:val="15AA6321"/>
    <w:rsid w:val="15AB60E4"/>
    <w:rsid w:val="15AC59B8"/>
    <w:rsid w:val="15B17473"/>
    <w:rsid w:val="15B50D11"/>
    <w:rsid w:val="15B668C0"/>
    <w:rsid w:val="15B77426"/>
    <w:rsid w:val="15BB209F"/>
    <w:rsid w:val="15BD1974"/>
    <w:rsid w:val="15BD7BC5"/>
    <w:rsid w:val="15BE17CA"/>
    <w:rsid w:val="15BE749A"/>
    <w:rsid w:val="15C01464"/>
    <w:rsid w:val="15C50828"/>
    <w:rsid w:val="15C70A44"/>
    <w:rsid w:val="15D05B4B"/>
    <w:rsid w:val="15D942D4"/>
    <w:rsid w:val="15DB004C"/>
    <w:rsid w:val="15DD3DC4"/>
    <w:rsid w:val="15E001EA"/>
    <w:rsid w:val="15E909BB"/>
    <w:rsid w:val="15F44823"/>
    <w:rsid w:val="160150D3"/>
    <w:rsid w:val="16047292"/>
    <w:rsid w:val="160550C9"/>
    <w:rsid w:val="160A26DF"/>
    <w:rsid w:val="16135A37"/>
    <w:rsid w:val="16175528"/>
    <w:rsid w:val="16210154"/>
    <w:rsid w:val="16273291"/>
    <w:rsid w:val="16322361"/>
    <w:rsid w:val="163360DA"/>
    <w:rsid w:val="16473933"/>
    <w:rsid w:val="164976AB"/>
    <w:rsid w:val="164B3423"/>
    <w:rsid w:val="164C2CF7"/>
    <w:rsid w:val="1658169C"/>
    <w:rsid w:val="165C118C"/>
    <w:rsid w:val="165C73DE"/>
    <w:rsid w:val="16612C47"/>
    <w:rsid w:val="166444E5"/>
    <w:rsid w:val="16730284"/>
    <w:rsid w:val="16753FFC"/>
    <w:rsid w:val="16851E37"/>
    <w:rsid w:val="16866209"/>
    <w:rsid w:val="168B1A72"/>
    <w:rsid w:val="168D68A7"/>
    <w:rsid w:val="16921052"/>
    <w:rsid w:val="16922E00"/>
    <w:rsid w:val="169326D4"/>
    <w:rsid w:val="16954001"/>
    <w:rsid w:val="16A11295"/>
    <w:rsid w:val="16A14DF1"/>
    <w:rsid w:val="16A50D85"/>
    <w:rsid w:val="16A91EF8"/>
    <w:rsid w:val="16B20DAC"/>
    <w:rsid w:val="16B40FC8"/>
    <w:rsid w:val="16B5089D"/>
    <w:rsid w:val="16BD51C4"/>
    <w:rsid w:val="16C01A68"/>
    <w:rsid w:val="16C136E5"/>
    <w:rsid w:val="16C805D0"/>
    <w:rsid w:val="16C94348"/>
    <w:rsid w:val="16CB1446"/>
    <w:rsid w:val="16D276A1"/>
    <w:rsid w:val="16D72F6F"/>
    <w:rsid w:val="16D90A2F"/>
    <w:rsid w:val="16DE1BA1"/>
    <w:rsid w:val="16E30096"/>
    <w:rsid w:val="16E66CA8"/>
    <w:rsid w:val="16EB0DF9"/>
    <w:rsid w:val="16F00564"/>
    <w:rsid w:val="16F413C5"/>
    <w:rsid w:val="16F77107"/>
    <w:rsid w:val="16FA2753"/>
    <w:rsid w:val="16FB6BF7"/>
    <w:rsid w:val="16FC64CC"/>
    <w:rsid w:val="1700420E"/>
    <w:rsid w:val="17025F34"/>
    <w:rsid w:val="17084E70"/>
    <w:rsid w:val="171001C9"/>
    <w:rsid w:val="171E28E6"/>
    <w:rsid w:val="17203C32"/>
    <w:rsid w:val="17255CB2"/>
    <w:rsid w:val="1726179A"/>
    <w:rsid w:val="172872C1"/>
    <w:rsid w:val="172E32B3"/>
    <w:rsid w:val="17363EE5"/>
    <w:rsid w:val="17384188"/>
    <w:rsid w:val="17397720"/>
    <w:rsid w:val="1740460A"/>
    <w:rsid w:val="17457E73"/>
    <w:rsid w:val="174D6D27"/>
    <w:rsid w:val="17546308"/>
    <w:rsid w:val="175956CC"/>
    <w:rsid w:val="175B488E"/>
    <w:rsid w:val="175B7696"/>
    <w:rsid w:val="175C51BC"/>
    <w:rsid w:val="175E0F34"/>
    <w:rsid w:val="175E7186"/>
    <w:rsid w:val="17604CAC"/>
    <w:rsid w:val="17606A5A"/>
    <w:rsid w:val="176522C3"/>
    <w:rsid w:val="17681DB3"/>
    <w:rsid w:val="176D1177"/>
    <w:rsid w:val="176F6C9D"/>
    <w:rsid w:val="17800EAB"/>
    <w:rsid w:val="17824C23"/>
    <w:rsid w:val="17852965"/>
    <w:rsid w:val="178564C1"/>
    <w:rsid w:val="1787048B"/>
    <w:rsid w:val="178757A6"/>
    <w:rsid w:val="178A2532"/>
    <w:rsid w:val="178C784F"/>
    <w:rsid w:val="178E7A6B"/>
    <w:rsid w:val="17903B89"/>
    <w:rsid w:val="17921963"/>
    <w:rsid w:val="179606CE"/>
    <w:rsid w:val="17982698"/>
    <w:rsid w:val="17A50E90"/>
    <w:rsid w:val="17A821AF"/>
    <w:rsid w:val="17AA4179"/>
    <w:rsid w:val="17AD3EEE"/>
    <w:rsid w:val="17AE2D57"/>
    <w:rsid w:val="17B44FF8"/>
    <w:rsid w:val="17B55083"/>
    <w:rsid w:val="17B616A8"/>
    <w:rsid w:val="17B62132"/>
    <w:rsid w:val="17B80644"/>
    <w:rsid w:val="17C70888"/>
    <w:rsid w:val="17CE7E68"/>
    <w:rsid w:val="17D30CB5"/>
    <w:rsid w:val="17D47448"/>
    <w:rsid w:val="17D64F6F"/>
    <w:rsid w:val="17D86F39"/>
    <w:rsid w:val="17D96A93"/>
    <w:rsid w:val="17DB37CE"/>
    <w:rsid w:val="17E23FEB"/>
    <w:rsid w:val="17E56F60"/>
    <w:rsid w:val="17E72CD8"/>
    <w:rsid w:val="17EE050A"/>
    <w:rsid w:val="17F84EE5"/>
    <w:rsid w:val="17F90C5D"/>
    <w:rsid w:val="17FD24FB"/>
    <w:rsid w:val="18004575"/>
    <w:rsid w:val="18013D26"/>
    <w:rsid w:val="18023FB5"/>
    <w:rsid w:val="18041ADC"/>
    <w:rsid w:val="18072320"/>
    <w:rsid w:val="180D792A"/>
    <w:rsid w:val="181066D2"/>
    <w:rsid w:val="18131D1F"/>
    <w:rsid w:val="18171012"/>
    <w:rsid w:val="181F6915"/>
    <w:rsid w:val="18273A1C"/>
    <w:rsid w:val="182757CA"/>
    <w:rsid w:val="182774AF"/>
    <w:rsid w:val="18335F1D"/>
    <w:rsid w:val="18351C95"/>
    <w:rsid w:val="18363C5F"/>
    <w:rsid w:val="18397C4D"/>
    <w:rsid w:val="183A54FD"/>
    <w:rsid w:val="183B3108"/>
    <w:rsid w:val="183F66D6"/>
    <w:rsid w:val="18441ED8"/>
    <w:rsid w:val="18463837"/>
    <w:rsid w:val="184672A3"/>
    <w:rsid w:val="184C5231"/>
    <w:rsid w:val="184E2D57"/>
    <w:rsid w:val="1852340B"/>
    <w:rsid w:val="1853036D"/>
    <w:rsid w:val="18552337"/>
    <w:rsid w:val="18561C0B"/>
    <w:rsid w:val="18567E5D"/>
    <w:rsid w:val="185E4830"/>
    <w:rsid w:val="18644328"/>
    <w:rsid w:val="186B356A"/>
    <w:rsid w:val="18703DC1"/>
    <w:rsid w:val="18736C61"/>
    <w:rsid w:val="18745314"/>
    <w:rsid w:val="18754787"/>
    <w:rsid w:val="188744BB"/>
    <w:rsid w:val="188A2F7E"/>
    <w:rsid w:val="189746FE"/>
    <w:rsid w:val="18982224"/>
    <w:rsid w:val="189F1804"/>
    <w:rsid w:val="18A1732B"/>
    <w:rsid w:val="18A25EE0"/>
    <w:rsid w:val="18A312F5"/>
    <w:rsid w:val="18A8690B"/>
    <w:rsid w:val="18A916AA"/>
    <w:rsid w:val="18AD3F21"/>
    <w:rsid w:val="18B057C0"/>
    <w:rsid w:val="18B43502"/>
    <w:rsid w:val="18BA03EC"/>
    <w:rsid w:val="18C179CD"/>
    <w:rsid w:val="18C96881"/>
    <w:rsid w:val="18CB25F9"/>
    <w:rsid w:val="18CD0120"/>
    <w:rsid w:val="18D55226"/>
    <w:rsid w:val="18D646B1"/>
    <w:rsid w:val="18D71473"/>
    <w:rsid w:val="18DB5A75"/>
    <w:rsid w:val="18DE057F"/>
    <w:rsid w:val="18DE2567"/>
    <w:rsid w:val="18DF60A5"/>
    <w:rsid w:val="18E45469"/>
    <w:rsid w:val="18F71640"/>
    <w:rsid w:val="18F733EE"/>
    <w:rsid w:val="18F953B8"/>
    <w:rsid w:val="19010DAE"/>
    <w:rsid w:val="1901426D"/>
    <w:rsid w:val="1901601B"/>
    <w:rsid w:val="19081158"/>
    <w:rsid w:val="190D2C12"/>
    <w:rsid w:val="190D4008"/>
    <w:rsid w:val="19185113"/>
    <w:rsid w:val="191A5E87"/>
    <w:rsid w:val="191E4CE5"/>
    <w:rsid w:val="19287A4C"/>
    <w:rsid w:val="19305E07"/>
    <w:rsid w:val="193208CA"/>
    <w:rsid w:val="19362169"/>
    <w:rsid w:val="193C34F7"/>
    <w:rsid w:val="194D300E"/>
    <w:rsid w:val="19520625"/>
    <w:rsid w:val="195E346D"/>
    <w:rsid w:val="19605EFE"/>
    <w:rsid w:val="19622F5E"/>
    <w:rsid w:val="1969544D"/>
    <w:rsid w:val="196F7429"/>
    <w:rsid w:val="197131A1"/>
    <w:rsid w:val="197B1518"/>
    <w:rsid w:val="19874772"/>
    <w:rsid w:val="198A6011"/>
    <w:rsid w:val="198C16D7"/>
    <w:rsid w:val="19923117"/>
    <w:rsid w:val="1997531B"/>
    <w:rsid w:val="199926F8"/>
    <w:rsid w:val="199B021E"/>
    <w:rsid w:val="199D21E8"/>
    <w:rsid w:val="199D65CB"/>
    <w:rsid w:val="19A03A86"/>
    <w:rsid w:val="19A21069"/>
    <w:rsid w:val="19A52E4A"/>
    <w:rsid w:val="19B65058"/>
    <w:rsid w:val="19B7492C"/>
    <w:rsid w:val="19BD0194"/>
    <w:rsid w:val="19C05ED6"/>
    <w:rsid w:val="19C71013"/>
    <w:rsid w:val="19CA465F"/>
    <w:rsid w:val="19CC487B"/>
    <w:rsid w:val="19CC6629"/>
    <w:rsid w:val="19CE05F3"/>
    <w:rsid w:val="19D803FD"/>
    <w:rsid w:val="19E25E4D"/>
    <w:rsid w:val="19E716B5"/>
    <w:rsid w:val="19EC2827"/>
    <w:rsid w:val="19EE47F1"/>
    <w:rsid w:val="19F85670"/>
    <w:rsid w:val="1A02029D"/>
    <w:rsid w:val="1A051B3B"/>
    <w:rsid w:val="1A07140F"/>
    <w:rsid w:val="1A0933D9"/>
    <w:rsid w:val="1A0E6C42"/>
    <w:rsid w:val="1A174E2B"/>
    <w:rsid w:val="1A18361C"/>
    <w:rsid w:val="1A2A0B47"/>
    <w:rsid w:val="1A341039"/>
    <w:rsid w:val="1A385A6D"/>
    <w:rsid w:val="1A3A17E5"/>
    <w:rsid w:val="1A3D7527"/>
    <w:rsid w:val="1A475967"/>
    <w:rsid w:val="1A4A57A0"/>
    <w:rsid w:val="1A530565"/>
    <w:rsid w:val="1A5328A6"/>
    <w:rsid w:val="1A5D54D3"/>
    <w:rsid w:val="1A613215"/>
    <w:rsid w:val="1A6E76E0"/>
    <w:rsid w:val="1A732F49"/>
    <w:rsid w:val="1A7840BB"/>
    <w:rsid w:val="1A7F24BA"/>
    <w:rsid w:val="1A82318C"/>
    <w:rsid w:val="1A824F3A"/>
    <w:rsid w:val="1A880677"/>
    <w:rsid w:val="1A8C7B66"/>
    <w:rsid w:val="1A8E1B30"/>
    <w:rsid w:val="1A8E38DF"/>
    <w:rsid w:val="1A907657"/>
    <w:rsid w:val="1A91517D"/>
    <w:rsid w:val="1A9A04D5"/>
    <w:rsid w:val="1AAC0209"/>
    <w:rsid w:val="1AAC1FB7"/>
    <w:rsid w:val="1ABD7004"/>
    <w:rsid w:val="1ABF1CEA"/>
    <w:rsid w:val="1AC06B0D"/>
    <w:rsid w:val="1AC45552"/>
    <w:rsid w:val="1AC63078"/>
    <w:rsid w:val="1AC6590F"/>
    <w:rsid w:val="1ACE0302"/>
    <w:rsid w:val="1AD05CA5"/>
    <w:rsid w:val="1AD75285"/>
    <w:rsid w:val="1AE45BF4"/>
    <w:rsid w:val="1AE856E5"/>
    <w:rsid w:val="1AEB0099"/>
    <w:rsid w:val="1AEE25CF"/>
    <w:rsid w:val="1AEE4DCF"/>
    <w:rsid w:val="1AF67C98"/>
    <w:rsid w:val="1B0629BB"/>
    <w:rsid w:val="1B0D02BB"/>
    <w:rsid w:val="1B1262BE"/>
    <w:rsid w:val="1B1738D4"/>
    <w:rsid w:val="1B1F09DB"/>
    <w:rsid w:val="1B28788F"/>
    <w:rsid w:val="1B2D759B"/>
    <w:rsid w:val="1B2F50C2"/>
    <w:rsid w:val="1B302BE8"/>
    <w:rsid w:val="1B324BB2"/>
    <w:rsid w:val="1B3426D8"/>
    <w:rsid w:val="1B352C7E"/>
    <w:rsid w:val="1B356450"/>
    <w:rsid w:val="1B3A2B6B"/>
    <w:rsid w:val="1B3F2E2B"/>
    <w:rsid w:val="1B4346C9"/>
    <w:rsid w:val="1B4812BC"/>
    <w:rsid w:val="1B4D379A"/>
    <w:rsid w:val="1B502705"/>
    <w:rsid w:val="1B520DB0"/>
    <w:rsid w:val="1B52442E"/>
    <w:rsid w:val="1B530684"/>
    <w:rsid w:val="1B574618"/>
    <w:rsid w:val="1B5B768C"/>
    <w:rsid w:val="1B6F3385"/>
    <w:rsid w:val="1B710FDB"/>
    <w:rsid w:val="1B7163EA"/>
    <w:rsid w:val="1B741E25"/>
    <w:rsid w:val="1B744BA6"/>
    <w:rsid w:val="1B770817"/>
    <w:rsid w:val="1B77282A"/>
    <w:rsid w:val="1B787D36"/>
    <w:rsid w:val="1B8371BB"/>
    <w:rsid w:val="1B8A22F8"/>
    <w:rsid w:val="1B925650"/>
    <w:rsid w:val="1B941574"/>
    <w:rsid w:val="1B943177"/>
    <w:rsid w:val="1B950C9D"/>
    <w:rsid w:val="1B9A62B3"/>
    <w:rsid w:val="1BA535D6"/>
    <w:rsid w:val="1BAD248A"/>
    <w:rsid w:val="1BB2184F"/>
    <w:rsid w:val="1BB27AA1"/>
    <w:rsid w:val="1BB750B7"/>
    <w:rsid w:val="1BB90559"/>
    <w:rsid w:val="1BC964AE"/>
    <w:rsid w:val="1BCD0437"/>
    <w:rsid w:val="1BD23C9F"/>
    <w:rsid w:val="1BD25A4D"/>
    <w:rsid w:val="1BDC6C4E"/>
    <w:rsid w:val="1BE55780"/>
    <w:rsid w:val="1BE614F8"/>
    <w:rsid w:val="1BE85270"/>
    <w:rsid w:val="1BEC6B0F"/>
    <w:rsid w:val="1BF47A2B"/>
    <w:rsid w:val="1BF754B3"/>
    <w:rsid w:val="1BF81957"/>
    <w:rsid w:val="1BF956CF"/>
    <w:rsid w:val="1BFB1448"/>
    <w:rsid w:val="1BFC2ACA"/>
    <w:rsid w:val="1BFE03CE"/>
    <w:rsid w:val="1C00080C"/>
    <w:rsid w:val="1C0025BA"/>
    <w:rsid w:val="1C073948"/>
    <w:rsid w:val="1C0A168B"/>
    <w:rsid w:val="1C0C71B1"/>
    <w:rsid w:val="1C0F6782"/>
    <w:rsid w:val="1C112A19"/>
    <w:rsid w:val="1C116575"/>
    <w:rsid w:val="1C1222ED"/>
    <w:rsid w:val="1C224C26"/>
    <w:rsid w:val="1C271037"/>
    <w:rsid w:val="1C275D99"/>
    <w:rsid w:val="1C281B11"/>
    <w:rsid w:val="1C295846"/>
    <w:rsid w:val="1C2E5379"/>
    <w:rsid w:val="1C3109C5"/>
    <w:rsid w:val="1C35495A"/>
    <w:rsid w:val="1C3927C3"/>
    <w:rsid w:val="1C393D1E"/>
    <w:rsid w:val="1C3B7A96"/>
    <w:rsid w:val="1C3C1CA4"/>
    <w:rsid w:val="1C441B74"/>
    <w:rsid w:val="1C4A1A87"/>
    <w:rsid w:val="1C4A7CD9"/>
    <w:rsid w:val="1C4C57FF"/>
    <w:rsid w:val="1C5348E8"/>
    <w:rsid w:val="1C556DAA"/>
    <w:rsid w:val="1C646FED"/>
    <w:rsid w:val="1C661E9C"/>
    <w:rsid w:val="1C6C5EA1"/>
    <w:rsid w:val="1C6E5776"/>
    <w:rsid w:val="1C6F7740"/>
    <w:rsid w:val="1C752FA8"/>
    <w:rsid w:val="1C766D20"/>
    <w:rsid w:val="1C790F32"/>
    <w:rsid w:val="1C7B1887"/>
    <w:rsid w:val="1C7B4336"/>
    <w:rsid w:val="1C7B60E4"/>
    <w:rsid w:val="1C844F99"/>
    <w:rsid w:val="1C8A6328"/>
    <w:rsid w:val="1C986C96"/>
    <w:rsid w:val="1C992AC9"/>
    <w:rsid w:val="1C9B22E3"/>
    <w:rsid w:val="1C9E639F"/>
    <w:rsid w:val="1C9F1DD3"/>
    <w:rsid w:val="1C9F6277"/>
    <w:rsid w:val="1CA05B4B"/>
    <w:rsid w:val="1CA13D9D"/>
    <w:rsid w:val="1CA4388D"/>
    <w:rsid w:val="1CA67605"/>
    <w:rsid w:val="1CA81167"/>
    <w:rsid w:val="1CAC44F0"/>
    <w:rsid w:val="1CBD04AB"/>
    <w:rsid w:val="1CC21F65"/>
    <w:rsid w:val="1CC259D2"/>
    <w:rsid w:val="1CC41839"/>
    <w:rsid w:val="1CC7132A"/>
    <w:rsid w:val="1CC9080E"/>
    <w:rsid w:val="1CC950A2"/>
    <w:rsid w:val="1CCC2A44"/>
    <w:rsid w:val="1CD12FDF"/>
    <w:rsid w:val="1CD221A8"/>
    <w:rsid w:val="1CD557F5"/>
    <w:rsid w:val="1CD852E5"/>
    <w:rsid w:val="1CE7377A"/>
    <w:rsid w:val="1CE76AAA"/>
    <w:rsid w:val="1CEB14BC"/>
    <w:rsid w:val="1CF55E97"/>
    <w:rsid w:val="1CF66774"/>
    <w:rsid w:val="1CFC7225"/>
    <w:rsid w:val="1CFD2F9D"/>
    <w:rsid w:val="1CFF2872"/>
    <w:rsid w:val="1D037DA5"/>
    <w:rsid w:val="1D0A1F51"/>
    <w:rsid w:val="1D0E353D"/>
    <w:rsid w:val="1D1463AF"/>
    <w:rsid w:val="1D1806F9"/>
    <w:rsid w:val="1D24052A"/>
    <w:rsid w:val="1D2616DA"/>
    <w:rsid w:val="1D28001A"/>
    <w:rsid w:val="1D28626C"/>
    <w:rsid w:val="1D2F75FB"/>
    <w:rsid w:val="1D306ECF"/>
    <w:rsid w:val="1D3369BF"/>
    <w:rsid w:val="1D392227"/>
    <w:rsid w:val="1D3C5874"/>
    <w:rsid w:val="1D3F5364"/>
    <w:rsid w:val="1D436C02"/>
    <w:rsid w:val="1D440BCC"/>
    <w:rsid w:val="1D464944"/>
    <w:rsid w:val="1D491D3F"/>
    <w:rsid w:val="1D4D5CD3"/>
    <w:rsid w:val="1D4E37F9"/>
    <w:rsid w:val="1D4E55A7"/>
    <w:rsid w:val="1D556936"/>
    <w:rsid w:val="1D5801D4"/>
    <w:rsid w:val="1D596426"/>
    <w:rsid w:val="1D5976E8"/>
    <w:rsid w:val="1D5F77B4"/>
    <w:rsid w:val="1D61177E"/>
    <w:rsid w:val="1D61352C"/>
    <w:rsid w:val="1D62418B"/>
    <w:rsid w:val="1D65301C"/>
    <w:rsid w:val="1D660B43"/>
    <w:rsid w:val="1D6D3C7F"/>
    <w:rsid w:val="1D73025B"/>
    <w:rsid w:val="1D7E40DE"/>
    <w:rsid w:val="1D7F1C04"/>
    <w:rsid w:val="1D852670"/>
    <w:rsid w:val="1D8611E5"/>
    <w:rsid w:val="1D864D41"/>
    <w:rsid w:val="1D8A2A83"/>
    <w:rsid w:val="1D8B67FB"/>
    <w:rsid w:val="1DA17DCD"/>
    <w:rsid w:val="1DA653E3"/>
    <w:rsid w:val="1DAB29F9"/>
    <w:rsid w:val="1DAD187C"/>
    <w:rsid w:val="1DAD49C3"/>
    <w:rsid w:val="1DAF6046"/>
    <w:rsid w:val="1DB00010"/>
    <w:rsid w:val="1DB7314C"/>
    <w:rsid w:val="1DC046F7"/>
    <w:rsid w:val="1DC15D79"/>
    <w:rsid w:val="1DD12460"/>
    <w:rsid w:val="1DD67347"/>
    <w:rsid w:val="1DE026A3"/>
    <w:rsid w:val="1DE101C9"/>
    <w:rsid w:val="1DE32193"/>
    <w:rsid w:val="1DE63A32"/>
    <w:rsid w:val="1DEA3522"/>
    <w:rsid w:val="1DEF0B38"/>
    <w:rsid w:val="1DFC3255"/>
    <w:rsid w:val="1DFE0D7B"/>
    <w:rsid w:val="1DFE521F"/>
    <w:rsid w:val="1E0345E3"/>
    <w:rsid w:val="1E0701C4"/>
    <w:rsid w:val="1E0D4BB8"/>
    <w:rsid w:val="1E14560D"/>
    <w:rsid w:val="1E1467F1"/>
    <w:rsid w:val="1E171E3D"/>
    <w:rsid w:val="1E1E766F"/>
    <w:rsid w:val="1E262080"/>
    <w:rsid w:val="1E27716B"/>
    <w:rsid w:val="1E2902C8"/>
    <w:rsid w:val="1E2F7187"/>
    <w:rsid w:val="1E354D94"/>
    <w:rsid w:val="1E366767"/>
    <w:rsid w:val="1E403142"/>
    <w:rsid w:val="1E42335E"/>
    <w:rsid w:val="1E447858"/>
    <w:rsid w:val="1E4569AA"/>
    <w:rsid w:val="1E470974"/>
    <w:rsid w:val="1E4E595E"/>
    <w:rsid w:val="1E544E3F"/>
    <w:rsid w:val="1E5866DD"/>
    <w:rsid w:val="1E62130A"/>
    <w:rsid w:val="1E6257AE"/>
    <w:rsid w:val="1E62755C"/>
    <w:rsid w:val="1E635082"/>
    <w:rsid w:val="1E6D7CAF"/>
    <w:rsid w:val="1E6E5F01"/>
    <w:rsid w:val="1E707ECB"/>
    <w:rsid w:val="1E71154D"/>
    <w:rsid w:val="1E7554E1"/>
    <w:rsid w:val="1E7D6144"/>
    <w:rsid w:val="1E7E1EBC"/>
    <w:rsid w:val="1E7F010E"/>
    <w:rsid w:val="1E803E86"/>
    <w:rsid w:val="1E8219AC"/>
    <w:rsid w:val="1E85149C"/>
    <w:rsid w:val="1E85324A"/>
    <w:rsid w:val="1E861030"/>
    <w:rsid w:val="1E8C282B"/>
    <w:rsid w:val="1E90231B"/>
    <w:rsid w:val="1E917E41"/>
    <w:rsid w:val="1E937715"/>
    <w:rsid w:val="1EA062D6"/>
    <w:rsid w:val="1EA2204E"/>
    <w:rsid w:val="1EA57449"/>
    <w:rsid w:val="1EAA2A5B"/>
    <w:rsid w:val="1EB06519"/>
    <w:rsid w:val="1EB77FDE"/>
    <w:rsid w:val="1EC2624D"/>
    <w:rsid w:val="1EC43D73"/>
    <w:rsid w:val="1EC94B5F"/>
    <w:rsid w:val="1ECB5101"/>
    <w:rsid w:val="1ECF44C6"/>
    <w:rsid w:val="1EDC730E"/>
    <w:rsid w:val="1EE066D3"/>
    <w:rsid w:val="1EE12B77"/>
    <w:rsid w:val="1EE61F3B"/>
    <w:rsid w:val="1EE837F5"/>
    <w:rsid w:val="1EEA12FF"/>
    <w:rsid w:val="1EEC0D97"/>
    <w:rsid w:val="1EEE7042"/>
    <w:rsid w:val="1EF503D0"/>
    <w:rsid w:val="1EFA59E6"/>
    <w:rsid w:val="1EFC0E50"/>
    <w:rsid w:val="1F0625DD"/>
    <w:rsid w:val="1F06438B"/>
    <w:rsid w:val="1F120F82"/>
    <w:rsid w:val="1F122D30"/>
    <w:rsid w:val="1F1620F4"/>
    <w:rsid w:val="1F176BD8"/>
    <w:rsid w:val="1F1D3483"/>
    <w:rsid w:val="1F204D21"/>
    <w:rsid w:val="1F2729AA"/>
    <w:rsid w:val="1F2760B0"/>
    <w:rsid w:val="1F282554"/>
    <w:rsid w:val="1F2962CC"/>
    <w:rsid w:val="1F2D7B6A"/>
    <w:rsid w:val="1F3F164B"/>
    <w:rsid w:val="1F4153C3"/>
    <w:rsid w:val="1F471F94"/>
    <w:rsid w:val="1F49071C"/>
    <w:rsid w:val="1F494278"/>
    <w:rsid w:val="1F574BE7"/>
    <w:rsid w:val="1F5C3FAB"/>
    <w:rsid w:val="1F5E41C7"/>
    <w:rsid w:val="1F615A66"/>
    <w:rsid w:val="1F6966C8"/>
    <w:rsid w:val="1F6C3DDC"/>
    <w:rsid w:val="1F6C7F6F"/>
    <w:rsid w:val="1F745799"/>
    <w:rsid w:val="1F8654CC"/>
    <w:rsid w:val="1F8B3BE5"/>
    <w:rsid w:val="1F8B4890"/>
    <w:rsid w:val="1F933745"/>
    <w:rsid w:val="1F9421BE"/>
    <w:rsid w:val="1F980D5B"/>
    <w:rsid w:val="1F9A2D26"/>
    <w:rsid w:val="1F9C3EB3"/>
    <w:rsid w:val="1FA12306"/>
    <w:rsid w:val="1FAA11BB"/>
    <w:rsid w:val="1FAA740D"/>
    <w:rsid w:val="1FB060A5"/>
    <w:rsid w:val="1FB802C7"/>
    <w:rsid w:val="1FBB2B36"/>
    <w:rsid w:val="1FBC7140"/>
    <w:rsid w:val="1FC57DA2"/>
    <w:rsid w:val="1FC658C9"/>
    <w:rsid w:val="1FC72A32"/>
    <w:rsid w:val="1FCC16BC"/>
    <w:rsid w:val="1FCD4EA9"/>
    <w:rsid w:val="1FD224BF"/>
    <w:rsid w:val="1FD60202"/>
    <w:rsid w:val="1FD61FB0"/>
    <w:rsid w:val="1FDE2C12"/>
    <w:rsid w:val="1FDF3834"/>
    <w:rsid w:val="1FE50445"/>
    <w:rsid w:val="1FE65F6B"/>
    <w:rsid w:val="1FF163E5"/>
    <w:rsid w:val="1FF73CD4"/>
    <w:rsid w:val="1FFC12EA"/>
    <w:rsid w:val="1FFC753C"/>
    <w:rsid w:val="20062169"/>
    <w:rsid w:val="200B13BD"/>
    <w:rsid w:val="200D799B"/>
    <w:rsid w:val="201725C8"/>
    <w:rsid w:val="20210230"/>
    <w:rsid w:val="20234AC9"/>
    <w:rsid w:val="202B1BD0"/>
    <w:rsid w:val="202C0E96"/>
    <w:rsid w:val="20315438"/>
    <w:rsid w:val="20335BBA"/>
    <w:rsid w:val="203C5B8B"/>
    <w:rsid w:val="203D202F"/>
    <w:rsid w:val="20452C91"/>
    <w:rsid w:val="204A474C"/>
    <w:rsid w:val="204A64FA"/>
    <w:rsid w:val="204D1910"/>
    <w:rsid w:val="204D7D98"/>
    <w:rsid w:val="20500291"/>
    <w:rsid w:val="20517888"/>
    <w:rsid w:val="205253AE"/>
    <w:rsid w:val="205729C5"/>
    <w:rsid w:val="205B0707"/>
    <w:rsid w:val="20692E24"/>
    <w:rsid w:val="20711CD8"/>
    <w:rsid w:val="20717F2A"/>
    <w:rsid w:val="20745325"/>
    <w:rsid w:val="207460B1"/>
    <w:rsid w:val="207F2647"/>
    <w:rsid w:val="20825C93"/>
    <w:rsid w:val="20850E04"/>
    <w:rsid w:val="209239FD"/>
    <w:rsid w:val="20992FDD"/>
    <w:rsid w:val="209B4FA7"/>
    <w:rsid w:val="20A0611A"/>
    <w:rsid w:val="20A26336"/>
    <w:rsid w:val="20A83220"/>
    <w:rsid w:val="20AA343C"/>
    <w:rsid w:val="20AC2D10"/>
    <w:rsid w:val="20B56069"/>
    <w:rsid w:val="20B87907"/>
    <w:rsid w:val="20B94930"/>
    <w:rsid w:val="20C37149"/>
    <w:rsid w:val="20C55B80"/>
    <w:rsid w:val="20C91B14"/>
    <w:rsid w:val="20C95670"/>
    <w:rsid w:val="20CA13E8"/>
    <w:rsid w:val="20CE2C87"/>
    <w:rsid w:val="20D44015"/>
    <w:rsid w:val="20DA53AA"/>
    <w:rsid w:val="20DA787E"/>
    <w:rsid w:val="20E15CA1"/>
    <w:rsid w:val="20E64474"/>
    <w:rsid w:val="20F05225"/>
    <w:rsid w:val="20F546B7"/>
    <w:rsid w:val="20F63F8C"/>
    <w:rsid w:val="20FB77F4"/>
    <w:rsid w:val="21090163"/>
    <w:rsid w:val="210B5C89"/>
    <w:rsid w:val="210F3084"/>
    <w:rsid w:val="21115269"/>
    <w:rsid w:val="211663DC"/>
    <w:rsid w:val="211777B3"/>
    <w:rsid w:val="21182154"/>
    <w:rsid w:val="211A10FC"/>
    <w:rsid w:val="211A5ECC"/>
    <w:rsid w:val="211F34E2"/>
    <w:rsid w:val="21222FD3"/>
    <w:rsid w:val="21247636"/>
    <w:rsid w:val="212C4DC4"/>
    <w:rsid w:val="212C5BFF"/>
    <w:rsid w:val="21313216"/>
    <w:rsid w:val="21335006"/>
    <w:rsid w:val="213A031C"/>
    <w:rsid w:val="213A47C0"/>
    <w:rsid w:val="213F5933"/>
    <w:rsid w:val="21407B56"/>
    <w:rsid w:val="21423675"/>
    <w:rsid w:val="21442F49"/>
    <w:rsid w:val="21464F13"/>
    <w:rsid w:val="214E5B76"/>
    <w:rsid w:val="215018EE"/>
    <w:rsid w:val="21535882"/>
    <w:rsid w:val="215A276C"/>
    <w:rsid w:val="215C7E57"/>
    <w:rsid w:val="215D04AF"/>
    <w:rsid w:val="215F5FD5"/>
    <w:rsid w:val="21623308"/>
    <w:rsid w:val="21667363"/>
    <w:rsid w:val="216B6728"/>
    <w:rsid w:val="2173382E"/>
    <w:rsid w:val="217C0935"/>
    <w:rsid w:val="218617B3"/>
    <w:rsid w:val="2188552B"/>
    <w:rsid w:val="219204A8"/>
    <w:rsid w:val="2194302E"/>
    <w:rsid w:val="219619A7"/>
    <w:rsid w:val="219A0DBB"/>
    <w:rsid w:val="219C0FD7"/>
    <w:rsid w:val="21AB121A"/>
    <w:rsid w:val="21AD0AEE"/>
    <w:rsid w:val="21B06830"/>
    <w:rsid w:val="21B64882"/>
    <w:rsid w:val="21B75E11"/>
    <w:rsid w:val="21BA145D"/>
    <w:rsid w:val="21BC537D"/>
    <w:rsid w:val="21BE2CFB"/>
    <w:rsid w:val="21BF6A73"/>
    <w:rsid w:val="21C10A3D"/>
    <w:rsid w:val="21C347B6"/>
    <w:rsid w:val="21C36564"/>
    <w:rsid w:val="21C81DCC"/>
    <w:rsid w:val="21C916A0"/>
    <w:rsid w:val="21CA5B44"/>
    <w:rsid w:val="21CB4BFE"/>
    <w:rsid w:val="21D4251F"/>
    <w:rsid w:val="21D67C01"/>
    <w:rsid w:val="21DC13D3"/>
    <w:rsid w:val="21EF55AB"/>
    <w:rsid w:val="21F11323"/>
    <w:rsid w:val="21FB3F4F"/>
    <w:rsid w:val="21FE57EE"/>
    <w:rsid w:val="21FE759C"/>
    <w:rsid w:val="220821C8"/>
    <w:rsid w:val="220A6852"/>
    <w:rsid w:val="221220FE"/>
    <w:rsid w:val="2215600B"/>
    <w:rsid w:val="22183A83"/>
    <w:rsid w:val="221C2118"/>
    <w:rsid w:val="22244B28"/>
    <w:rsid w:val="222A65E3"/>
    <w:rsid w:val="222D60D3"/>
    <w:rsid w:val="223245DA"/>
    <w:rsid w:val="22327245"/>
    <w:rsid w:val="2234120F"/>
    <w:rsid w:val="223C00C4"/>
    <w:rsid w:val="223C1E72"/>
    <w:rsid w:val="22405E06"/>
    <w:rsid w:val="22456F79"/>
    <w:rsid w:val="224F429B"/>
    <w:rsid w:val="22521696"/>
    <w:rsid w:val="22543660"/>
    <w:rsid w:val="225B4C6A"/>
    <w:rsid w:val="22604A7B"/>
    <w:rsid w:val="226333FC"/>
    <w:rsid w:val="226513C9"/>
    <w:rsid w:val="22667643"/>
    <w:rsid w:val="22673393"/>
    <w:rsid w:val="226A69DF"/>
    <w:rsid w:val="227427BA"/>
    <w:rsid w:val="227710FC"/>
    <w:rsid w:val="227855A0"/>
    <w:rsid w:val="227B5090"/>
    <w:rsid w:val="227B6E3E"/>
    <w:rsid w:val="227C6712"/>
    <w:rsid w:val="22806203"/>
    <w:rsid w:val="22813D29"/>
    <w:rsid w:val="22833F45"/>
    <w:rsid w:val="22834F6B"/>
    <w:rsid w:val="228757E3"/>
    <w:rsid w:val="228C104B"/>
    <w:rsid w:val="228F28EA"/>
    <w:rsid w:val="22941CAE"/>
    <w:rsid w:val="229C358D"/>
    <w:rsid w:val="229D6DB5"/>
    <w:rsid w:val="229E48DB"/>
    <w:rsid w:val="22A1482E"/>
    <w:rsid w:val="22A419E0"/>
    <w:rsid w:val="22A42C28"/>
    <w:rsid w:val="22A73092"/>
    <w:rsid w:val="22A85759"/>
    <w:rsid w:val="22AA563C"/>
    <w:rsid w:val="22AC29A7"/>
    <w:rsid w:val="22AF4D3A"/>
    <w:rsid w:val="22B12860"/>
    <w:rsid w:val="22B42350"/>
    <w:rsid w:val="22BB723B"/>
    <w:rsid w:val="22BC3A04"/>
    <w:rsid w:val="22C5455D"/>
    <w:rsid w:val="22C95DFC"/>
    <w:rsid w:val="22C97BAA"/>
    <w:rsid w:val="22CE3412"/>
    <w:rsid w:val="22D327D6"/>
    <w:rsid w:val="22D36C7A"/>
    <w:rsid w:val="22D93B65"/>
    <w:rsid w:val="22DD18A7"/>
    <w:rsid w:val="22DD5403"/>
    <w:rsid w:val="22DF73CD"/>
    <w:rsid w:val="22EE7610"/>
    <w:rsid w:val="22F10BA7"/>
    <w:rsid w:val="22F15352"/>
    <w:rsid w:val="22F24386"/>
    <w:rsid w:val="22F62DE2"/>
    <w:rsid w:val="23030B29"/>
    <w:rsid w:val="23040BE2"/>
    <w:rsid w:val="23046E34"/>
    <w:rsid w:val="230E1A60"/>
    <w:rsid w:val="230E380E"/>
    <w:rsid w:val="230F7587"/>
    <w:rsid w:val="23111551"/>
    <w:rsid w:val="23143A47"/>
    <w:rsid w:val="23166B67"/>
    <w:rsid w:val="232272BA"/>
    <w:rsid w:val="232402E6"/>
    <w:rsid w:val="23241284"/>
    <w:rsid w:val="232474D6"/>
    <w:rsid w:val="23252DC4"/>
    <w:rsid w:val="232B2612"/>
    <w:rsid w:val="23311EC9"/>
    <w:rsid w:val="23320B92"/>
    <w:rsid w:val="233314C7"/>
    <w:rsid w:val="2335523F"/>
    <w:rsid w:val="23447230"/>
    <w:rsid w:val="23494431"/>
    <w:rsid w:val="235002CB"/>
    <w:rsid w:val="23515DF1"/>
    <w:rsid w:val="23537B60"/>
    <w:rsid w:val="235C3843"/>
    <w:rsid w:val="235D418E"/>
    <w:rsid w:val="236C62BC"/>
    <w:rsid w:val="237076FE"/>
    <w:rsid w:val="237862B5"/>
    <w:rsid w:val="237A4B6E"/>
    <w:rsid w:val="23822B61"/>
    <w:rsid w:val="23922691"/>
    <w:rsid w:val="23957A8C"/>
    <w:rsid w:val="23983E99"/>
    <w:rsid w:val="23A128D5"/>
    <w:rsid w:val="23AC3027"/>
    <w:rsid w:val="23B048C6"/>
    <w:rsid w:val="23B40A5E"/>
    <w:rsid w:val="23B5012E"/>
    <w:rsid w:val="23B75C54"/>
    <w:rsid w:val="23BD5235"/>
    <w:rsid w:val="23C245F9"/>
    <w:rsid w:val="23CA7E50"/>
    <w:rsid w:val="23CC5CEE"/>
    <w:rsid w:val="23D507D0"/>
    <w:rsid w:val="23E32EED"/>
    <w:rsid w:val="23E66539"/>
    <w:rsid w:val="23EF5444"/>
    <w:rsid w:val="23FE3883"/>
    <w:rsid w:val="240B41F2"/>
    <w:rsid w:val="240B5FA0"/>
    <w:rsid w:val="240F3CE2"/>
    <w:rsid w:val="24155071"/>
    <w:rsid w:val="24172B97"/>
    <w:rsid w:val="241E2177"/>
    <w:rsid w:val="24213A15"/>
    <w:rsid w:val="24264B88"/>
    <w:rsid w:val="242A28CA"/>
    <w:rsid w:val="242D5F16"/>
    <w:rsid w:val="2431048B"/>
    <w:rsid w:val="24322753"/>
    <w:rsid w:val="24373239"/>
    <w:rsid w:val="24376051"/>
    <w:rsid w:val="243D76F2"/>
    <w:rsid w:val="24415E66"/>
    <w:rsid w:val="244A4D1A"/>
    <w:rsid w:val="244D65B8"/>
    <w:rsid w:val="244F40DF"/>
    <w:rsid w:val="245060A9"/>
    <w:rsid w:val="245711E5"/>
    <w:rsid w:val="245E357A"/>
    <w:rsid w:val="246A716A"/>
    <w:rsid w:val="24704055"/>
    <w:rsid w:val="2474515A"/>
    <w:rsid w:val="24765B0F"/>
    <w:rsid w:val="248024EA"/>
    <w:rsid w:val="24855D52"/>
    <w:rsid w:val="24861ACA"/>
    <w:rsid w:val="248875F1"/>
    <w:rsid w:val="248D2E59"/>
    <w:rsid w:val="248D4C07"/>
    <w:rsid w:val="249266C1"/>
    <w:rsid w:val="24961D0D"/>
    <w:rsid w:val="249B5576"/>
    <w:rsid w:val="24A3442A"/>
    <w:rsid w:val="24A86222"/>
    <w:rsid w:val="24AC1531"/>
    <w:rsid w:val="24AD7057"/>
    <w:rsid w:val="24B35CB0"/>
    <w:rsid w:val="24B403E6"/>
    <w:rsid w:val="24B54A8C"/>
    <w:rsid w:val="24B77ED6"/>
    <w:rsid w:val="24B91EA0"/>
    <w:rsid w:val="24B959FC"/>
    <w:rsid w:val="24C04FDC"/>
    <w:rsid w:val="24C525F3"/>
    <w:rsid w:val="24CA5E5B"/>
    <w:rsid w:val="24CF521F"/>
    <w:rsid w:val="24D46CDA"/>
    <w:rsid w:val="24D740D4"/>
    <w:rsid w:val="24DB1E16"/>
    <w:rsid w:val="24DD793C"/>
    <w:rsid w:val="24E05550"/>
    <w:rsid w:val="24E16D01"/>
    <w:rsid w:val="24E46F1D"/>
    <w:rsid w:val="24E94533"/>
    <w:rsid w:val="24EC5DD1"/>
    <w:rsid w:val="24F30378"/>
    <w:rsid w:val="24FB6014"/>
    <w:rsid w:val="24FD3B3B"/>
    <w:rsid w:val="24FD7FDE"/>
    <w:rsid w:val="24FE5B05"/>
    <w:rsid w:val="250273A3"/>
    <w:rsid w:val="2508705A"/>
    <w:rsid w:val="250E5D48"/>
    <w:rsid w:val="251470D6"/>
    <w:rsid w:val="2519649B"/>
    <w:rsid w:val="251B2213"/>
    <w:rsid w:val="252E1F46"/>
    <w:rsid w:val="253014C3"/>
    <w:rsid w:val="25315EDA"/>
    <w:rsid w:val="25441769"/>
    <w:rsid w:val="254A0D4A"/>
    <w:rsid w:val="254B1C86"/>
    <w:rsid w:val="254E72ED"/>
    <w:rsid w:val="25537BFE"/>
    <w:rsid w:val="25553977"/>
    <w:rsid w:val="256040C9"/>
    <w:rsid w:val="25626093"/>
    <w:rsid w:val="25640B59"/>
    <w:rsid w:val="256A2BF5"/>
    <w:rsid w:val="256E2C8A"/>
    <w:rsid w:val="256E5020"/>
    <w:rsid w:val="25710085"/>
    <w:rsid w:val="25714529"/>
    <w:rsid w:val="25754019"/>
    <w:rsid w:val="258204E4"/>
    <w:rsid w:val="25821D55"/>
    <w:rsid w:val="2584425C"/>
    <w:rsid w:val="2589216E"/>
    <w:rsid w:val="258C4EBE"/>
    <w:rsid w:val="25910727"/>
    <w:rsid w:val="25A005FB"/>
    <w:rsid w:val="25A13762"/>
    <w:rsid w:val="25A176AF"/>
    <w:rsid w:val="25A17E0A"/>
    <w:rsid w:val="25A22934"/>
    <w:rsid w:val="25A26067"/>
    <w:rsid w:val="25AC730F"/>
    <w:rsid w:val="25B14925"/>
    <w:rsid w:val="25B34B41"/>
    <w:rsid w:val="25B6018D"/>
    <w:rsid w:val="25BC57A4"/>
    <w:rsid w:val="25BD32CA"/>
    <w:rsid w:val="25BF07B0"/>
    <w:rsid w:val="25BF5294"/>
    <w:rsid w:val="25C24D84"/>
    <w:rsid w:val="25C7239A"/>
    <w:rsid w:val="25D074A1"/>
    <w:rsid w:val="25D24FC7"/>
    <w:rsid w:val="25D52D09"/>
    <w:rsid w:val="25DE670F"/>
    <w:rsid w:val="25E604AD"/>
    <w:rsid w:val="25E84712"/>
    <w:rsid w:val="25E847EB"/>
    <w:rsid w:val="25EC463A"/>
    <w:rsid w:val="25F018F1"/>
    <w:rsid w:val="25F50CB6"/>
    <w:rsid w:val="25F63701"/>
    <w:rsid w:val="25F807A6"/>
    <w:rsid w:val="25F969F8"/>
    <w:rsid w:val="25FC2044"/>
    <w:rsid w:val="25FF1B34"/>
    <w:rsid w:val="25FF7D86"/>
    <w:rsid w:val="26062EC3"/>
    <w:rsid w:val="260809E9"/>
    <w:rsid w:val="26086C3B"/>
    <w:rsid w:val="260E7FC9"/>
    <w:rsid w:val="2613738E"/>
    <w:rsid w:val="261455E0"/>
    <w:rsid w:val="26154EB4"/>
    <w:rsid w:val="26213859"/>
    <w:rsid w:val="26296170"/>
    <w:rsid w:val="26325A66"/>
    <w:rsid w:val="263907AA"/>
    <w:rsid w:val="26392DD8"/>
    <w:rsid w:val="26393298"/>
    <w:rsid w:val="264439EB"/>
    <w:rsid w:val="26451986"/>
    <w:rsid w:val="26451C3D"/>
    <w:rsid w:val="26487037"/>
    <w:rsid w:val="264F486A"/>
    <w:rsid w:val="2650413E"/>
    <w:rsid w:val="26543C2E"/>
    <w:rsid w:val="26571970"/>
    <w:rsid w:val="265C0D35"/>
    <w:rsid w:val="265C6F87"/>
    <w:rsid w:val="265E685B"/>
    <w:rsid w:val="26620685"/>
    <w:rsid w:val="2663549E"/>
    <w:rsid w:val="26720558"/>
    <w:rsid w:val="268362C1"/>
    <w:rsid w:val="26842DA7"/>
    <w:rsid w:val="268564DD"/>
    <w:rsid w:val="268D7140"/>
    <w:rsid w:val="268F1DEB"/>
    <w:rsid w:val="269229A8"/>
    <w:rsid w:val="26964247"/>
    <w:rsid w:val="26977FBF"/>
    <w:rsid w:val="269A360B"/>
    <w:rsid w:val="26AD1590"/>
    <w:rsid w:val="26AF355A"/>
    <w:rsid w:val="26B80661"/>
    <w:rsid w:val="26C134E5"/>
    <w:rsid w:val="26C8461C"/>
    <w:rsid w:val="26CC19EC"/>
    <w:rsid w:val="26CD578F"/>
    <w:rsid w:val="26D60AE7"/>
    <w:rsid w:val="26D905D7"/>
    <w:rsid w:val="26DB60FD"/>
    <w:rsid w:val="26E054C2"/>
    <w:rsid w:val="26E13988"/>
    <w:rsid w:val="26E66850"/>
    <w:rsid w:val="26F22552"/>
    <w:rsid w:val="26FC4A2E"/>
    <w:rsid w:val="26FD2518"/>
    <w:rsid w:val="26FD42C6"/>
    <w:rsid w:val="27003DB6"/>
    <w:rsid w:val="27022491"/>
    <w:rsid w:val="270E6088"/>
    <w:rsid w:val="27167136"/>
    <w:rsid w:val="2717265C"/>
    <w:rsid w:val="27191B95"/>
    <w:rsid w:val="271A7A51"/>
    <w:rsid w:val="271B299E"/>
    <w:rsid w:val="271B474C"/>
    <w:rsid w:val="271E248E"/>
    <w:rsid w:val="271E5FEA"/>
    <w:rsid w:val="272F1FA5"/>
    <w:rsid w:val="273A72C8"/>
    <w:rsid w:val="273B4DEE"/>
    <w:rsid w:val="27400656"/>
    <w:rsid w:val="274041B2"/>
    <w:rsid w:val="27451902"/>
    <w:rsid w:val="27473793"/>
    <w:rsid w:val="27541A0C"/>
    <w:rsid w:val="275639D6"/>
    <w:rsid w:val="275D2FB6"/>
    <w:rsid w:val="275D513D"/>
    <w:rsid w:val="275D6B12"/>
    <w:rsid w:val="276E12DE"/>
    <w:rsid w:val="276F5D75"/>
    <w:rsid w:val="27713481"/>
    <w:rsid w:val="277349C2"/>
    <w:rsid w:val="277F117F"/>
    <w:rsid w:val="277F2F2D"/>
    <w:rsid w:val="277F4CDB"/>
    <w:rsid w:val="27806CA5"/>
    <w:rsid w:val="278A3680"/>
    <w:rsid w:val="278C389C"/>
    <w:rsid w:val="278D4784"/>
    <w:rsid w:val="27960276"/>
    <w:rsid w:val="27A55E44"/>
    <w:rsid w:val="27A87CFB"/>
    <w:rsid w:val="27AA5AD0"/>
    <w:rsid w:val="27AF30E6"/>
    <w:rsid w:val="27C13545"/>
    <w:rsid w:val="27C17CCB"/>
    <w:rsid w:val="27C43035"/>
    <w:rsid w:val="27C70430"/>
    <w:rsid w:val="27CC7C71"/>
    <w:rsid w:val="27CE5769"/>
    <w:rsid w:val="27D25752"/>
    <w:rsid w:val="27DD40F7"/>
    <w:rsid w:val="27DF39CB"/>
    <w:rsid w:val="27E92A9C"/>
    <w:rsid w:val="27E965F8"/>
    <w:rsid w:val="27EF40FF"/>
    <w:rsid w:val="27F05BD9"/>
    <w:rsid w:val="27F21951"/>
    <w:rsid w:val="27F6653C"/>
    <w:rsid w:val="27F66E2D"/>
    <w:rsid w:val="27F84A8D"/>
    <w:rsid w:val="28033B5E"/>
    <w:rsid w:val="28053236"/>
    <w:rsid w:val="28060F58"/>
    <w:rsid w:val="280653FC"/>
    <w:rsid w:val="280956FF"/>
    <w:rsid w:val="28150722"/>
    <w:rsid w:val="2820363B"/>
    <w:rsid w:val="28243AD4"/>
    <w:rsid w:val="282453F6"/>
    <w:rsid w:val="282633A8"/>
    <w:rsid w:val="28277120"/>
    <w:rsid w:val="28292E99"/>
    <w:rsid w:val="282D0BDB"/>
    <w:rsid w:val="282F4953"/>
    <w:rsid w:val="28306E3E"/>
    <w:rsid w:val="283D6944"/>
    <w:rsid w:val="283F184C"/>
    <w:rsid w:val="28425D08"/>
    <w:rsid w:val="28445F24"/>
    <w:rsid w:val="284D4DD9"/>
    <w:rsid w:val="285162F7"/>
    <w:rsid w:val="28610884"/>
    <w:rsid w:val="28616AD6"/>
    <w:rsid w:val="28692869"/>
    <w:rsid w:val="28704451"/>
    <w:rsid w:val="287405B8"/>
    <w:rsid w:val="28784073"/>
    <w:rsid w:val="288325A9"/>
    <w:rsid w:val="28956780"/>
    <w:rsid w:val="289876AF"/>
    <w:rsid w:val="28A469C9"/>
    <w:rsid w:val="28A6273B"/>
    <w:rsid w:val="28A66064"/>
    <w:rsid w:val="28A80261"/>
    <w:rsid w:val="28A864B3"/>
    <w:rsid w:val="28AC5B67"/>
    <w:rsid w:val="28AD1D1C"/>
    <w:rsid w:val="28B5297E"/>
    <w:rsid w:val="28B5472C"/>
    <w:rsid w:val="28B9421C"/>
    <w:rsid w:val="28BC3D0D"/>
    <w:rsid w:val="28C36E49"/>
    <w:rsid w:val="28C50E13"/>
    <w:rsid w:val="28C52679"/>
    <w:rsid w:val="28C96EB8"/>
    <w:rsid w:val="28CF4FC9"/>
    <w:rsid w:val="28DB0637"/>
    <w:rsid w:val="28E55011"/>
    <w:rsid w:val="28EC1992"/>
    <w:rsid w:val="28EF40E2"/>
    <w:rsid w:val="28EF5E90"/>
    <w:rsid w:val="28F039B6"/>
    <w:rsid w:val="290343AE"/>
    <w:rsid w:val="29064F88"/>
    <w:rsid w:val="290C2C46"/>
    <w:rsid w:val="29114058"/>
    <w:rsid w:val="29177195"/>
    <w:rsid w:val="291853E7"/>
    <w:rsid w:val="291B0A33"/>
    <w:rsid w:val="291D0C4F"/>
    <w:rsid w:val="29235224"/>
    <w:rsid w:val="29253660"/>
    <w:rsid w:val="292C3BDB"/>
    <w:rsid w:val="29407507"/>
    <w:rsid w:val="29422464"/>
    <w:rsid w:val="29437F8A"/>
    <w:rsid w:val="29451F54"/>
    <w:rsid w:val="294B76D0"/>
    <w:rsid w:val="294D58D8"/>
    <w:rsid w:val="295201CD"/>
    <w:rsid w:val="29541EC3"/>
    <w:rsid w:val="296028EA"/>
    <w:rsid w:val="29673C78"/>
    <w:rsid w:val="296D15DA"/>
    <w:rsid w:val="296F6FD1"/>
    <w:rsid w:val="29735BFC"/>
    <w:rsid w:val="29824F56"/>
    <w:rsid w:val="298727C9"/>
    <w:rsid w:val="29891E41"/>
    <w:rsid w:val="298F1421"/>
    <w:rsid w:val="299D3B3E"/>
    <w:rsid w:val="299F1664"/>
    <w:rsid w:val="29A924E3"/>
    <w:rsid w:val="29B82726"/>
    <w:rsid w:val="29BA109E"/>
    <w:rsid w:val="29BD1AEA"/>
    <w:rsid w:val="29BD5F8E"/>
    <w:rsid w:val="29BF1D06"/>
    <w:rsid w:val="29C3212B"/>
    <w:rsid w:val="29C4731D"/>
    <w:rsid w:val="29CE1F49"/>
    <w:rsid w:val="29D15596"/>
    <w:rsid w:val="29D86924"/>
    <w:rsid w:val="29DB7C1C"/>
    <w:rsid w:val="29EB0A5C"/>
    <w:rsid w:val="29F319B0"/>
    <w:rsid w:val="29FF65A7"/>
    <w:rsid w:val="2A07545B"/>
    <w:rsid w:val="2A0911D4"/>
    <w:rsid w:val="2A0C2A72"/>
    <w:rsid w:val="2A0E2346"/>
    <w:rsid w:val="2A111E65"/>
    <w:rsid w:val="2A1536D4"/>
    <w:rsid w:val="2A1644AB"/>
    <w:rsid w:val="2A253653"/>
    <w:rsid w:val="2A263B34"/>
    <w:rsid w:val="2A337FFE"/>
    <w:rsid w:val="2A356FC9"/>
    <w:rsid w:val="2A377AEF"/>
    <w:rsid w:val="2A3C5105"/>
    <w:rsid w:val="2A3E70CF"/>
    <w:rsid w:val="2A4B359A"/>
    <w:rsid w:val="2A4C2E6E"/>
    <w:rsid w:val="2A510485"/>
    <w:rsid w:val="2A54710E"/>
    <w:rsid w:val="2A554419"/>
    <w:rsid w:val="2A573CED"/>
    <w:rsid w:val="2A581813"/>
    <w:rsid w:val="2A612DBE"/>
    <w:rsid w:val="2A685EFA"/>
    <w:rsid w:val="2A742AF1"/>
    <w:rsid w:val="2A81520E"/>
    <w:rsid w:val="2A825E7A"/>
    <w:rsid w:val="2A84085A"/>
    <w:rsid w:val="2A845E7D"/>
    <w:rsid w:val="2A862824"/>
    <w:rsid w:val="2A8645D2"/>
    <w:rsid w:val="2A8D3BB3"/>
    <w:rsid w:val="2A932085"/>
    <w:rsid w:val="2A952A67"/>
    <w:rsid w:val="2A95578B"/>
    <w:rsid w:val="2A996AF5"/>
    <w:rsid w:val="2A9B69FB"/>
    <w:rsid w:val="2AA42CAA"/>
    <w:rsid w:val="2AA66A22"/>
    <w:rsid w:val="2AA902C1"/>
    <w:rsid w:val="2AAD26AE"/>
    <w:rsid w:val="2AAD7DB1"/>
    <w:rsid w:val="2AB96756"/>
    <w:rsid w:val="2ABC1946"/>
    <w:rsid w:val="2ABE25DA"/>
    <w:rsid w:val="2ABF1892"/>
    <w:rsid w:val="2AC1597E"/>
    <w:rsid w:val="2AC25682"/>
    <w:rsid w:val="2AC27643"/>
    <w:rsid w:val="2AC450FA"/>
    <w:rsid w:val="2ACE32ED"/>
    <w:rsid w:val="2AD03A9F"/>
    <w:rsid w:val="2AD43590"/>
    <w:rsid w:val="2AD57308"/>
    <w:rsid w:val="2ADE6564"/>
    <w:rsid w:val="2AE632C3"/>
    <w:rsid w:val="2AE8528D"/>
    <w:rsid w:val="2AF05EF0"/>
    <w:rsid w:val="2AF34750"/>
    <w:rsid w:val="2AF459E0"/>
    <w:rsid w:val="2AF61758"/>
    <w:rsid w:val="2AF823EB"/>
    <w:rsid w:val="2AFE23BA"/>
    <w:rsid w:val="2B004385"/>
    <w:rsid w:val="2B0100FD"/>
    <w:rsid w:val="2B073965"/>
    <w:rsid w:val="2B0B477C"/>
    <w:rsid w:val="2B14398C"/>
    <w:rsid w:val="2B17347C"/>
    <w:rsid w:val="2B1B11BE"/>
    <w:rsid w:val="2B1C0A93"/>
    <w:rsid w:val="2B1C4F36"/>
    <w:rsid w:val="2B2142FB"/>
    <w:rsid w:val="2B275DB5"/>
    <w:rsid w:val="2B277B63"/>
    <w:rsid w:val="2B2A31B0"/>
    <w:rsid w:val="2B2D0EF2"/>
    <w:rsid w:val="2B2F046F"/>
    <w:rsid w:val="2B331F24"/>
    <w:rsid w:val="2B34402E"/>
    <w:rsid w:val="2B365FF8"/>
    <w:rsid w:val="2B3C1135"/>
    <w:rsid w:val="2B404781"/>
    <w:rsid w:val="2B406E77"/>
    <w:rsid w:val="2B41674B"/>
    <w:rsid w:val="2B473D61"/>
    <w:rsid w:val="2B4A5600"/>
    <w:rsid w:val="2B4F3203"/>
    <w:rsid w:val="2B5244B4"/>
    <w:rsid w:val="2B540015"/>
    <w:rsid w:val="2B5F7452"/>
    <w:rsid w:val="2B65068C"/>
    <w:rsid w:val="2B65243A"/>
    <w:rsid w:val="2B674404"/>
    <w:rsid w:val="2B69017C"/>
    <w:rsid w:val="2B6F32B8"/>
    <w:rsid w:val="2B6F5066"/>
    <w:rsid w:val="2B717030"/>
    <w:rsid w:val="2B732DA8"/>
    <w:rsid w:val="2B753423"/>
    <w:rsid w:val="2B7B6001"/>
    <w:rsid w:val="2B844FB6"/>
    <w:rsid w:val="2B852ADC"/>
    <w:rsid w:val="2B85488A"/>
    <w:rsid w:val="2B864136"/>
    <w:rsid w:val="2B886128"/>
    <w:rsid w:val="2B8C79C6"/>
    <w:rsid w:val="2B8F029F"/>
    <w:rsid w:val="2B915868"/>
    <w:rsid w:val="2B940F71"/>
    <w:rsid w:val="2B980A61"/>
    <w:rsid w:val="2B9B5E5B"/>
    <w:rsid w:val="2B9D6077"/>
    <w:rsid w:val="2BA07916"/>
    <w:rsid w:val="2BA72A52"/>
    <w:rsid w:val="2BA80578"/>
    <w:rsid w:val="2BA908FE"/>
    <w:rsid w:val="2BAC62BA"/>
    <w:rsid w:val="2BAF3823"/>
    <w:rsid w:val="2BB138D1"/>
    <w:rsid w:val="2BB1567F"/>
    <w:rsid w:val="2BB94533"/>
    <w:rsid w:val="2BBD04C8"/>
    <w:rsid w:val="2BBE7D9C"/>
    <w:rsid w:val="2BC34BE8"/>
    <w:rsid w:val="2BC41856"/>
    <w:rsid w:val="2BC74EA2"/>
    <w:rsid w:val="2BC929C8"/>
    <w:rsid w:val="2BCB18BB"/>
    <w:rsid w:val="2BD355F5"/>
    <w:rsid w:val="2BD54053"/>
    <w:rsid w:val="2BDA4BD6"/>
    <w:rsid w:val="2BDF043E"/>
    <w:rsid w:val="2BE121FF"/>
    <w:rsid w:val="2BE21CDC"/>
    <w:rsid w:val="2BE22969"/>
    <w:rsid w:val="2BE315B0"/>
    <w:rsid w:val="2BE55328"/>
    <w:rsid w:val="2BE64D82"/>
    <w:rsid w:val="2BEE242F"/>
    <w:rsid w:val="2BF10171"/>
    <w:rsid w:val="2BF35C97"/>
    <w:rsid w:val="2BF81500"/>
    <w:rsid w:val="2BFB1B9B"/>
    <w:rsid w:val="2BFD2672"/>
    <w:rsid w:val="2BFD29F4"/>
    <w:rsid w:val="2BFF288E"/>
    <w:rsid w:val="2C0167A4"/>
    <w:rsid w:val="2C02237E"/>
    <w:rsid w:val="2C071ED9"/>
    <w:rsid w:val="2C11436F"/>
    <w:rsid w:val="2C131E96"/>
    <w:rsid w:val="2C161986"/>
    <w:rsid w:val="2C1B6F9C"/>
    <w:rsid w:val="2C1C51EE"/>
    <w:rsid w:val="2C2071FE"/>
    <w:rsid w:val="2C22032B"/>
    <w:rsid w:val="2C273B93"/>
    <w:rsid w:val="2C293467"/>
    <w:rsid w:val="2C2B2026"/>
    <w:rsid w:val="2C2C11A9"/>
    <w:rsid w:val="2C3167C0"/>
    <w:rsid w:val="2C332538"/>
    <w:rsid w:val="2C3562B0"/>
    <w:rsid w:val="2C36383C"/>
    <w:rsid w:val="2C3A5674"/>
    <w:rsid w:val="2C3F2B7C"/>
    <w:rsid w:val="2C4402A1"/>
    <w:rsid w:val="2C460460"/>
    <w:rsid w:val="2C484235"/>
    <w:rsid w:val="2C4958B7"/>
    <w:rsid w:val="2C4E1120"/>
    <w:rsid w:val="2C5658DF"/>
    <w:rsid w:val="2C5C5166"/>
    <w:rsid w:val="2C5F157F"/>
    <w:rsid w:val="2C695F59"/>
    <w:rsid w:val="2C6B1CD2"/>
    <w:rsid w:val="2C6D5A4A"/>
    <w:rsid w:val="2C6E3570"/>
    <w:rsid w:val="2C7072E8"/>
    <w:rsid w:val="2C714E0E"/>
    <w:rsid w:val="2C723060"/>
    <w:rsid w:val="2C736DD8"/>
    <w:rsid w:val="2C7648CD"/>
    <w:rsid w:val="2C770676"/>
    <w:rsid w:val="2C7D37B3"/>
    <w:rsid w:val="2C7F1990"/>
    <w:rsid w:val="2C8114F5"/>
    <w:rsid w:val="2C825740"/>
    <w:rsid w:val="2C842D93"/>
    <w:rsid w:val="2C875551"/>
    <w:rsid w:val="2C923702"/>
    <w:rsid w:val="2C931228"/>
    <w:rsid w:val="2C932FD6"/>
    <w:rsid w:val="2C956D4E"/>
    <w:rsid w:val="2C98683F"/>
    <w:rsid w:val="2C9E3E55"/>
    <w:rsid w:val="2CAE7E10"/>
    <w:rsid w:val="2CB05936"/>
    <w:rsid w:val="2CB82A3D"/>
    <w:rsid w:val="2CBA4A07"/>
    <w:rsid w:val="2CBD0053"/>
    <w:rsid w:val="2CBD7D71"/>
    <w:rsid w:val="2CBE62A5"/>
    <w:rsid w:val="2CC211BA"/>
    <w:rsid w:val="2CC52A73"/>
    <w:rsid w:val="2CC727AB"/>
    <w:rsid w:val="2CCD11D9"/>
    <w:rsid w:val="2CD07D87"/>
    <w:rsid w:val="2CD21D51"/>
    <w:rsid w:val="2CD51841"/>
    <w:rsid w:val="2CDC497D"/>
    <w:rsid w:val="2CE13D42"/>
    <w:rsid w:val="2CE33F5E"/>
    <w:rsid w:val="2CE37ABA"/>
    <w:rsid w:val="2CE71B53"/>
    <w:rsid w:val="2CE90E48"/>
    <w:rsid w:val="2CEF46B1"/>
    <w:rsid w:val="2CF00429"/>
    <w:rsid w:val="2CF20285"/>
    <w:rsid w:val="2CF21CB2"/>
    <w:rsid w:val="2CF41CC7"/>
    <w:rsid w:val="2D0F6B01"/>
    <w:rsid w:val="2D102879"/>
    <w:rsid w:val="2D1519FD"/>
    <w:rsid w:val="2D151C3D"/>
    <w:rsid w:val="2D210F8B"/>
    <w:rsid w:val="2D2325AC"/>
    <w:rsid w:val="2D2E01BA"/>
    <w:rsid w:val="2D320A41"/>
    <w:rsid w:val="2D372553"/>
    <w:rsid w:val="2D3C541C"/>
    <w:rsid w:val="2D40315E"/>
    <w:rsid w:val="2D450775"/>
    <w:rsid w:val="2D46629B"/>
    <w:rsid w:val="2D4F15F3"/>
    <w:rsid w:val="2D4F514F"/>
    <w:rsid w:val="2D517119"/>
    <w:rsid w:val="2D546C0A"/>
    <w:rsid w:val="2D5C5ABE"/>
    <w:rsid w:val="2D67693D"/>
    <w:rsid w:val="2D6D3827"/>
    <w:rsid w:val="2D6F2778"/>
    <w:rsid w:val="2D727090"/>
    <w:rsid w:val="2D80355B"/>
    <w:rsid w:val="2D8172D3"/>
    <w:rsid w:val="2D825525"/>
    <w:rsid w:val="2D852054"/>
    <w:rsid w:val="2D872B3B"/>
    <w:rsid w:val="2D937732"/>
    <w:rsid w:val="2D940DB4"/>
    <w:rsid w:val="2D9E7E85"/>
    <w:rsid w:val="2DA27975"/>
    <w:rsid w:val="2DA336ED"/>
    <w:rsid w:val="2DA35475"/>
    <w:rsid w:val="2DA52FC1"/>
    <w:rsid w:val="2DA82AB1"/>
    <w:rsid w:val="2DA84860"/>
    <w:rsid w:val="2DAC07F4"/>
    <w:rsid w:val="2DB33930"/>
    <w:rsid w:val="2DB41456"/>
    <w:rsid w:val="2DB43204"/>
    <w:rsid w:val="2DB63420"/>
    <w:rsid w:val="2DB66F7C"/>
    <w:rsid w:val="2DB80F46"/>
    <w:rsid w:val="2DBE4083"/>
    <w:rsid w:val="2DC01BA9"/>
    <w:rsid w:val="2DC1698E"/>
    <w:rsid w:val="2DC972B3"/>
    <w:rsid w:val="2DCA2A28"/>
    <w:rsid w:val="2DD438A6"/>
    <w:rsid w:val="2DDF2977"/>
    <w:rsid w:val="2DE00249"/>
    <w:rsid w:val="2DE01C7C"/>
    <w:rsid w:val="2DE81100"/>
    <w:rsid w:val="2DF31F7F"/>
    <w:rsid w:val="2DF81343"/>
    <w:rsid w:val="2DF87595"/>
    <w:rsid w:val="2DFE0923"/>
    <w:rsid w:val="2E0436E6"/>
    <w:rsid w:val="2E0527A2"/>
    <w:rsid w:val="2E0E0B44"/>
    <w:rsid w:val="2E114AFB"/>
    <w:rsid w:val="2E141EF5"/>
    <w:rsid w:val="2E165C6D"/>
    <w:rsid w:val="2E1819E5"/>
    <w:rsid w:val="2E1A575D"/>
    <w:rsid w:val="2E1B3283"/>
    <w:rsid w:val="2E24482E"/>
    <w:rsid w:val="2E260F31"/>
    <w:rsid w:val="2E262354"/>
    <w:rsid w:val="2E293BF2"/>
    <w:rsid w:val="2E352597"/>
    <w:rsid w:val="2E382087"/>
    <w:rsid w:val="2E3A7BAD"/>
    <w:rsid w:val="2E3C1B78"/>
    <w:rsid w:val="2E4865B6"/>
    <w:rsid w:val="2E4C168F"/>
    <w:rsid w:val="2E5161D8"/>
    <w:rsid w:val="2E5163F4"/>
    <w:rsid w:val="2E5844D8"/>
    <w:rsid w:val="2E600982"/>
    <w:rsid w:val="2E620EB2"/>
    <w:rsid w:val="2E6252FE"/>
    <w:rsid w:val="2E67296D"/>
    <w:rsid w:val="2E693FEF"/>
    <w:rsid w:val="2E6F1761"/>
    <w:rsid w:val="2E7A444E"/>
    <w:rsid w:val="2E7A61FC"/>
    <w:rsid w:val="2E7D3F3E"/>
    <w:rsid w:val="2E7F0E30"/>
    <w:rsid w:val="2E823302"/>
    <w:rsid w:val="2E9508AA"/>
    <w:rsid w:val="2E954DE4"/>
    <w:rsid w:val="2E9D0478"/>
    <w:rsid w:val="2E9D1EEA"/>
    <w:rsid w:val="2EAB0AAB"/>
    <w:rsid w:val="2EAC037F"/>
    <w:rsid w:val="2EAE2349"/>
    <w:rsid w:val="2EB07E70"/>
    <w:rsid w:val="2EB45BB2"/>
    <w:rsid w:val="2EB72FAC"/>
    <w:rsid w:val="2EC1207D"/>
    <w:rsid w:val="2EC41B6D"/>
    <w:rsid w:val="2EC67693"/>
    <w:rsid w:val="2EC8340B"/>
    <w:rsid w:val="2EC8789A"/>
    <w:rsid w:val="2ECD0A22"/>
    <w:rsid w:val="2ED3590C"/>
    <w:rsid w:val="2ED753FC"/>
    <w:rsid w:val="2ED85DFF"/>
    <w:rsid w:val="2EDE2C2F"/>
    <w:rsid w:val="2EE144CD"/>
    <w:rsid w:val="2EE1627B"/>
    <w:rsid w:val="2EE7693B"/>
    <w:rsid w:val="2EEB534C"/>
    <w:rsid w:val="2EF20488"/>
    <w:rsid w:val="2EF332D3"/>
    <w:rsid w:val="2EF37B64"/>
    <w:rsid w:val="2EF44200"/>
    <w:rsid w:val="2EF667B7"/>
    <w:rsid w:val="2EF75A9F"/>
    <w:rsid w:val="2EF7784D"/>
    <w:rsid w:val="2EFA733D"/>
    <w:rsid w:val="2F032695"/>
    <w:rsid w:val="2F083808"/>
    <w:rsid w:val="2F0D6B2A"/>
    <w:rsid w:val="2F0F2DE8"/>
    <w:rsid w:val="2F133D6B"/>
    <w:rsid w:val="2F152201"/>
    <w:rsid w:val="2F176141"/>
    <w:rsid w:val="2F177EEF"/>
    <w:rsid w:val="2F191EB9"/>
    <w:rsid w:val="2F210D6D"/>
    <w:rsid w:val="2F2148C9"/>
    <w:rsid w:val="2F2A7C22"/>
    <w:rsid w:val="2F2B1BEC"/>
    <w:rsid w:val="2F34284F"/>
    <w:rsid w:val="2F352AFE"/>
    <w:rsid w:val="2F3F2FA2"/>
    <w:rsid w:val="2F414F6C"/>
    <w:rsid w:val="2F454A5C"/>
    <w:rsid w:val="2F464330"/>
    <w:rsid w:val="2F4A2072"/>
    <w:rsid w:val="2F4B1946"/>
    <w:rsid w:val="2F4B7B98"/>
    <w:rsid w:val="2F4D0D5C"/>
    <w:rsid w:val="2F542EF1"/>
    <w:rsid w:val="2F551307"/>
    <w:rsid w:val="2F5527C5"/>
    <w:rsid w:val="2F5838AD"/>
    <w:rsid w:val="2F5E78CC"/>
    <w:rsid w:val="2F633134"/>
    <w:rsid w:val="2F656EAC"/>
    <w:rsid w:val="2F6649D2"/>
    <w:rsid w:val="2F68074A"/>
    <w:rsid w:val="2F6C002B"/>
    <w:rsid w:val="2F725125"/>
    <w:rsid w:val="2F75142A"/>
    <w:rsid w:val="2F77098D"/>
    <w:rsid w:val="2F783D71"/>
    <w:rsid w:val="2F7D2448"/>
    <w:rsid w:val="2F882B9B"/>
    <w:rsid w:val="2F955C06"/>
    <w:rsid w:val="2F9C03F4"/>
    <w:rsid w:val="2FA22DAA"/>
    <w:rsid w:val="2FAD43AF"/>
    <w:rsid w:val="2FB7522E"/>
    <w:rsid w:val="2FBF3DE2"/>
    <w:rsid w:val="2FC64215"/>
    <w:rsid w:val="2FC6495B"/>
    <w:rsid w:val="2FCE1F78"/>
    <w:rsid w:val="2FCF4325"/>
    <w:rsid w:val="2FD85881"/>
    <w:rsid w:val="2FD8767E"/>
    <w:rsid w:val="2FDA25D8"/>
    <w:rsid w:val="2FDF18A2"/>
    <w:rsid w:val="2FE569B3"/>
    <w:rsid w:val="2FED0C50"/>
    <w:rsid w:val="2FEE5C1B"/>
    <w:rsid w:val="2FF40230"/>
    <w:rsid w:val="2FF575EA"/>
    <w:rsid w:val="2FFB336C"/>
    <w:rsid w:val="30000983"/>
    <w:rsid w:val="3002294D"/>
    <w:rsid w:val="30073ABF"/>
    <w:rsid w:val="30085A89"/>
    <w:rsid w:val="300936DD"/>
    <w:rsid w:val="300A7A53"/>
    <w:rsid w:val="300C7328"/>
    <w:rsid w:val="30134B5A"/>
    <w:rsid w:val="30154BB1"/>
    <w:rsid w:val="301601A6"/>
    <w:rsid w:val="30182170"/>
    <w:rsid w:val="301829BD"/>
    <w:rsid w:val="30185CCC"/>
    <w:rsid w:val="301A5EE8"/>
    <w:rsid w:val="30234671"/>
    <w:rsid w:val="30281C88"/>
    <w:rsid w:val="302844CC"/>
    <w:rsid w:val="30295150"/>
    <w:rsid w:val="302A1EA4"/>
    <w:rsid w:val="302A5A00"/>
    <w:rsid w:val="302F1268"/>
    <w:rsid w:val="303074BA"/>
    <w:rsid w:val="30313232"/>
    <w:rsid w:val="30330D58"/>
    <w:rsid w:val="303341BC"/>
    <w:rsid w:val="3034062C"/>
    <w:rsid w:val="303A20E7"/>
    <w:rsid w:val="303D1BD7"/>
    <w:rsid w:val="303E14AB"/>
    <w:rsid w:val="304545E8"/>
    <w:rsid w:val="3049057C"/>
    <w:rsid w:val="304F5466"/>
    <w:rsid w:val="305459C9"/>
    <w:rsid w:val="3058256D"/>
    <w:rsid w:val="30590093"/>
    <w:rsid w:val="305B205D"/>
    <w:rsid w:val="305D6B4A"/>
    <w:rsid w:val="30647164"/>
    <w:rsid w:val="30696528"/>
    <w:rsid w:val="30703D5A"/>
    <w:rsid w:val="30766E97"/>
    <w:rsid w:val="307A6987"/>
    <w:rsid w:val="30801AC4"/>
    <w:rsid w:val="30821CA3"/>
    <w:rsid w:val="308361CE"/>
    <w:rsid w:val="309A2B85"/>
    <w:rsid w:val="309A4933"/>
    <w:rsid w:val="309B06AC"/>
    <w:rsid w:val="30A47C65"/>
    <w:rsid w:val="30A532D8"/>
    <w:rsid w:val="30A97A76"/>
    <w:rsid w:val="30B579BF"/>
    <w:rsid w:val="30B8125D"/>
    <w:rsid w:val="30BA3228"/>
    <w:rsid w:val="30BF25EC"/>
    <w:rsid w:val="30C345C7"/>
    <w:rsid w:val="30D047F9"/>
    <w:rsid w:val="30DC319E"/>
    <w:rsid w:val="30E12562"/>
    <w:rsid w:val="30E262DA"/>
    <w:rsid w:val="30E87D95"/>
    <w:rsid w:val="30E91417"/>
    <w:rsid w:val="30EE1A83"/>
    <w:rsid w:val="30EE4C7F"/>
    <w:rsid w:val="30EF39C4"/>
    <w:rsid w:val="30F1651D"/>
    <w:rsid w:val="30F414F4"/>
    <w:rsid w:val="30F57DBC"/>
    <w:rsid w:val="30F6783E"/>
    <w:rsid w:val="30FC739C"/>
    <w:rsid w:val="31077AEF"/>
    <w:rsid w:val="31086CB4"/>
    <w:rsid w:val="31097D0B"/>
    <w:rsid w:val="310B5B07"/>
    <w:rsid w:val="31140B8A"/>
    <w:rsid w:val="311928A7"/>
    <w:rsid w:val="31215055"/>
    <w:rsid w:val="31271F3F"/>
    <w:rsid w:val="312A215B"/>
    <w:rsid w:val="312D57A8"/>
    <w:rsid w:val="31321010"/>
    <w:rsid w:val="3135465C"/>
    <w:rsid w:val="313905F0"/>
    <w:rsid w:val="313A6116"/>
    <w:rsid w:val="313E1763"/>
    <w:rsid w:val="31414D2C"/>
    <w:rsid w:val="314A45AB"/>
    <w:rsid w:val="314D19A6"/>
    <w:rsid w:val="3157266D"/>
    <w:rsid w:val="315A2315"/>
    <w:rsid w:val="31627781"/>
    <w:rsid w:val="31660CB9"/>
    <w:rsid w:val="316A69FC"/>
    <w:rsid w:val="316F5DC0"/>
    <w:rsid w:val="31771119"/>
    <w:rsid w:val="317A6513"/>
    <w:rsid w:val="317E24A7"/>
    <w:rsid w:val="317F3B29"/>
    <w:rsid w:val="3185546C"/>
    <w:rsid w:val="3186310A"/>
    <w:rsid w:val="318B24CE"/>
    <w:rsid w:val="318C4BC4"/>
    <w:rsid w:val="318F0210"/>
    <w:rsid w:val="319475D5"/>
    <w:rsid w:val="319723DD"/>
    <w:rsid w:val="31992E3D"/>
    <w:rsid w:val="31A33CBC"/>
    <w:rsid w:val="31A67308"/>
    <w:rsid w:val="31A812D2"/>
    <w:rsid w:val="31A84FDD"/>
    <w:rsid w:val="31AC7601"/>
    <w:rsid w:val="31B163D9"/>
    <w:rsid w:val="31B45EC9"/>
    <w:rsid w:val="31B71515"/>
    <w:rsid w:val="31B9528D"/>
    <w:rsid w:val="31BA0817"/>
    <w:rsid w:val="31BB2DB3"/>
    <w:rsid w:val="31BD471C"/>
    <w:rsid w:val="31BE28A4"/>
    <w:rsid w:val="31C205E6"/>
    <w:rsid w:val="31C61758"/>
    <w:rsid w:val="31C746CA"/>
    <w:rsid w:val="31CA573B"/>
    <w:rsid w:val="31CA749A"/>
    <w:rsid w:val="31CD0D39"/>
    <w:rsid w:val="31CD6F8B"/>
    <w:rsid w:val="31D71BB7"/>
    <w:rsid w:val="31D75713"/>
    <w:rsid w:val="31DC0F7C"/>
    <w:rsid w:val="31DD5420"/>
    <w:rsid w:val="31E247E4"/>
    <w:rsid w:val="31E3230A"/>
    <w:rsid w:val="31EA3699"/>
    <w:rsid w:val="31EC7411"/>
    <w:rsid w:val="31F462C5"/>
    <w:rsid w:val="32024E86"/>
    <w:rsid w:val="32027F33"/>
    <w:rsid w:val="320A3F19"/>
    <w:rsid w:val="320C360F"/>
    <w:rsid w:val="320F30FF"/>
    <w:rsid w:val="321A26C3"/>
    <w:rsid w:val="321B1AA4"/>
    <w:rsid w:val="321E1594"/>
    <w:rsid w:val="32222E32"/>
    <w:rsid w:val="32250B75"/>
    <w:rsid w:val="322A7F39"/>
    <w:rsid w:val="322C3CB1"/>
    <w:rsid w:val="322F37A1"/>
    <w:rsid w:val="32371B9E"/>
    <w:rsid w:val="323808A8"/>
    <w:rsid w:val="3246740A"/>
    <w:rsid w:val="32472899"/>
    <w:rsid w:val="32513718"/>
    <w:rsid w:val="32565BFD"/>
    <w:rsid w:val="325B4596"/>
    <w:rsid w:val="325E20A2"/>
    <w:rsid w:val="32650F71"/>
    <w:rsid w:val="326C2300"/>
    <w:rsid w:val="326D1CBA"/>
    <w:rsid w:val="326E42CA"/>
    <w:rsid w:val="32717916"/>
    <w:rsid w:val="32747406"/>
    <w:rsid w:val="3275301D"/>
    <w:rsid w:val="327644AD"/>
    <w:rsid w:val="32843AED"/>
    <w:rsid w:val="3284589B"/>
    <w:rsid w:val="32877139"/>
    <w:rsid w:val="32892EB1"/>
    <w:rsid w:val="328C0BF4"/>
    <w:rsid w:val="32904240"/>
    <w:rsid w:val="3291620A"/>
    <w:rsid w:val="329463ED"/>
    <w:rsid w:val="329802B9"/>
    <w:rsid w:val="329830F5"/>
    <w:rsid w:val="329A50BF"/>
    <w:rsid w:val="329B0E37"/>
    <w:rsid w:val="329D755D"/>
    <w:rsid w:val="32A32968"/>
    <w:rsid w:val="32A6358C"/>
    <w:rsid w:val="32AB72CC"/>
    <w:rsid w:val="32B55A55"/>
    <w:rsid w:val="32B67A1F"/>
    <w:rsid w:val="32B75C71"/>
    <w:rsid w:val="32C65EB4"/>
    <w:rsid w:val="32C75788"/>
    <w:rsid w:val="32CC7242"/>
    <w:rsid w:val="32CE2798"/>
    <w:rsid w:val="32D103B5"/>
    <w:rsid w:val="32D82BC2"/>
    <w:rsid w:val="32DF0D23"/>
    <w:rsid w:val="32E14A9C"/>
    <w:rsid w:val="32E20814"/>
    <w:rsid w:val="32E4633A"/>
    <w:rsid w:val="32F50547"/>
    <w:rsid w:val="32FA3DAF"/>
    <w:rsid w:val="32FB01FE"/>
    <w:rsid w:val="32FB3683"/>
    <w:rsid w:val="32FC7B27"/>
    <w:rsid w:val="33042538"/>
    <w:rsid w:val="330864CC"/>
    <w:rsid w:val="330E33B7"/>
    <w:rsid w:val="33134E71"/>
    <w:rsid w:val="33152997"/>
    <w:rsid w:val="331C3D26"/>
    <w:rsid w:val="33226E62"/>
    <w:rsid w:val="332826CA"/>
    <w:rsid w:val="33291F9F"/>
    <w:rsid w:val="332A2DA9"/>
    <w:rsid w:val="332B5D17"/>
    <w:rsid w:val="33356B95"/>
    <w:rsid w:val="333C6176"/>
    <w:rsid w:val="334D2835"/>
    <w:rsid w:val="3353526D"/>
    <w:rsid w:val="33580D40"/>
    <w:rsid w:val="335A2AA0"/>
    <w:rsid w:val="33615BDC"/>
    <w:rsid w:val="33641229"/>
    <w:rsid w:val="33661445"/>
    <w:rsid w:val="33666232"/>
    <w:rsid w:val="33680D19"/>
    <w:rsid w:val="336C25AC"/>
    <w:rsid w:val="33743B62"/>
    <w:rsid w:val="33770F5C"/>
    <w:rsid w:val="33775400"/>
    <w:rsid w:val="33792F26"/>
    <w:rsid w:val="337C6572"/>
    <w:rsid w:val="337E2A5B"/>
    <w:rsid w:val="3381627F"/>
    <w:rsid w:val="338673F1"/>
    <w:rsid w:val="33870B56"/>
    <w:rsid w:val="338A4049"/>
    <w:rsid w:val="338E62A6"/>
    <w:rsid w:val="33900270"/>
    <w:rsid w:val="33977850"/>
    <w:rsid w:val="339A4C4A"/>
    <w:rsid w:val="33A33EB1"/>
    <w:rsid w:val="33AB50A9"/>
    <w:rsid w:val="33AB6E58"/>
    <w:rsid w:val="33AD2BD0"/>
    <w:rsid w:val="33AD497E"/>
    <w:rsid w:val="33AE06F6"/>
    <w:rsid w:val="33AF4B9A"/>
    <w:rsid w:val="33B0446E"/>
    <w:rsid w:val="33B44F58"/>
    <w:rsid w:val="33BA52ED"/>
    <w:rsid w:val="33BC72B7"/>
    <w:rsid w:val="33C05C80"/>
    <w:rsid w:val="33C30645"/>
    <w:rsid w:val="33C323F3"/>
    <w:rsid w:val="33C817B8"/>
    <w:rsid w:val="33CA19D4"/>
    <w:rsid w:val="33CE4E12"/>
    <w:rsid w:val="33CF6FEA"/>
    <w:rsid w:val="33D04B10"/>
    <w:rsid w:val="33DB598F"/>
    <w:rsid w:val="33E07163"/>
    <w:rsid w:val="33E12879"/>
    <w:rsid w:val="33E25C38"/>
    <w:rsid w:val="33E32A95"/>
    <w:rsid w:val="33E365F1"/>
    <w:rsid w:val="33E660E2"/>
    <w:rsid w:val="33E83C08"/>
    <w:rsid w:val="33EA3E24"/>
    <w:rsid w:val="33ED56C2"/>
    <w:rsid w:val="33F425AD"/>
    <w:rsid w:val="33FC5905"/>
    <w:rsid w:val="34000F51"/>
    <w:rsid w:val="34030A42"/>
    <w:rsid w:val="340842AA"/>
    <w:rsid w:val="340F73E6"/>
    <w:rsid w:val="34117602"/>
    <w:rsid w:val="34161536"/>
    <w:rsid w:val="342015F4"/>
    <w:rsid w:val="342D5ABF"/>
    <w:rsid w:val="3434509F"/>
    <w:rsid w:val="3437693D"/>
    <w:rsid w:val="343B467F"/>
    <w:rsid w:val="343B642D"/>
    <w:rsid w:val="343E1A7A"/>
    <w:rsid w:val="343E7CCC"/>
    <w:rsid w:val="34401C96"/>
    <w:rsid w:val="3448483D"/>
    <w:rsid w:val="34496D9C"/>
    <w:rsid w:val="345319C9"/>
    <w:rsid w:val="34533777"/>
    <w:rsid w:val="34586FDF"/>
    <w:rsid w:val="345B087E"/>
    <w:rsid w:val="345D1EA3"/>
    <w:rsid w:val="34670FD0"/>
    <w:rsid w:val="346C2A8B"/>
    <w:rsid w:val="346D494D"/>
    <w:rsid w:val="346E6803"/>
    <w:rsid w:val="34750451"/>
    <w:rsid w:val="347528E2"/>
    <w:rsid w:val="34784F8C"/>
    <w:rsid w:val="34821AC9"/>
    <w:rsid w:val="348F22D5"/>
    <w:rsid w:val="349124F1"/>
    <w:rsid w:val="34931DC5"/>
    <w:rsid w:val="349D0E96"/>
    <w:rsid w:val="34A55F9D"/>
    <w:rsid w:val="34A75871"/>
    <w:rsid w:val="34B34216"/>
    <w:rsid w:val="34B955A4"/>
    <w:rsid w:val="34BA2C59"/>
    <w:rsid w:val="34BB6DB0"/>
    <w:rsid w:val="34BB756E"/>
    <w:rsid w:val="34BD5094"/>
    <w:rsid w:val="34C04B85"/>
    <w:rsid w:val="34D10B40"/>
    <w:rsid w:val="34D32B0A"/>
    <w:rsid w:val="34D523DE"/>
    <w:rsid w:val="34D83C7C"/>
    <w:rsid w:val="34DB19BE"/>
    <w:rsid w:val="34DF325D"/>
    <w:rsid w:val="34E174DA"/>
    <w:rsid w:val="34E22D4D"/>
    <w:rsid w:val="34E95E89"/>
    <w:rsid w:val="34E97C37"/>
    <w:rsid w:val="34EC3BCC"/>
    <w:rsid w:val="34FA62E8"/>
    <w:rsid w:val="350D601C"/>
    <w:rsid w:val="351729F7"/>
    <w:rsid w:val="351B1DBB"/>
    <w:rsid w:val="351C000D"/>
    <w:rsid w:val="35260E8C"/>
    <w:rsid w:val="35262C3A"/>
    <w:rsid w:val="35270760"/>
    <w:rsid w:val="3529097C"/>
    <w:rsid w:val="352B0250"/>
    <w:rsid w:val="35327830"/>
    <w:rsid w:val="35346566"/>
    <w:rsid w:val="3538296D"/>
    <w:rsid w:val="353B2FD4"/>
    <w:rsid w:val="35431A3E"/>
    <w:rsid w:val="3547350E"/>
    <w:rsid w:val="354D0C92"/>
    <w:rsid w:val="355754E9"/>
    <w:rsid w:val="35586B6B"/>
    <w:rsid w:val="355C665B"/>
    <w:rsid w:val="355F7EFA"/>
    <w:rsid w:val="35614F37"/>
    <w:rsid w:val="35672368"/>
    <w:rsid w:val="356D6BB3"/>
    <w:rsid w:val="35747E49"/>
    <w:rsid w:val="35780FBB"/>
    <w:rsid w:val="35831E3A"/>
    <w:rsid w:val="35886381"/>
    <w:rsid w:val="3589141A"/>
    <w:rsid w:val="358A766C"/>
    <w:rsid w:val="358D4A67"/>
    <w:rsid w:val="359032C1"/>
    <w:rsid w:val="359202CF"/>
    <w:rsid w:val="359A53D6"/>
    <w:rsid w:val="35A3428A"/>
    <w:rsid w:val="35AE7249"/>
    <w:rsid w:val="35B30245"/>
    <w:rsid w:val="35B446E9"/>
    <w:rsid w:val="35BA7826"/>
    <w:rsid w:val="35BC534C"/>
    <w:rsid w:val="35BF6BFC"/>
    <w:rsid w:val="35C236B1"/>
    <w:rsid w:val="35CD7559"/>
    <w:rsid w:val="35D95EFE"/>
    <w:rsid w:val="35DF103A"/>
    <w:rsid w:val="35E11256"/>
    <w:rsid w:val="35E6686D"/>
    <w:rsid w:val="35E84393"/>
    <w:rsid w:val="35E93C67"/>
    <w:rsid w:val="35ED3757"/>
    <w:rsid w:val="35F25212"/>
    <w:rsid w:val="35F40F8A"/>
    <w:rsid w:val="35FC7E3E"/>
    <w:rsid w:val="36050AA1"/>
    <w:rsid w:val="36054F45"/>
    <w:rsid w:val="36062A6B"/>
    <w:rsid w:val="36064819"/>
    <w:rsid w:val="360D5BA8"/>
    <w:rsid w:val="36105698"/>
    <w:rsid w:val="361361A2"/>
    <w:rsid w:val="362178A5"/>
    <w:rsid w:val="36301896"/>
    <w:rsid w:val="36317AE8"/>
    <w:rsid w:val="36323860"/>
    <w:rsid w:val="36451F85"/>
    <w:rsid w:val="36453593"/>
    <w:rsid w:val="3647730B"/>
    <w:rsid w:val="364F57E9"/>
    <w:rsid w:val="364F7F6E"/>
    <w:rsid w:val="365372D3"/>
    <w:rsid w:val="365E6403"/>
    <w:rsid w:val="36653C36"/>
    <w:rsid w:val="366D6646"/>
    <w:rsid w:val="36783969"/>
    <w:rsid w:val="367B0D63"/>
    <w:rsid w:val="3680281D"/>
    <w:rsid w:val="36851BE2"/>
    <w:rsid w:val="36883B86"/>
    <w:rsid w:val="368D0A96"/>
    <w:rsid w:val="368E4F3A"/>
    <w:rsid w:val="368F646D"/>
    <w:rsid w:val="369462C9"/>
    <w:rsid w:val="369E4A52"/>
    <w:rsid w:val="36A02BCE"/>
    <w:rsid w:val="36A858D0"/>
    <w:rsid w:val="36BA628E"/>
    <w:rsid w:val="36BD75CE"/>
    <w:rsid w:val="36C1692E"/>
    <w:rsid w:val="36C97D20"/>
    <w:rsid w:val="36D13079"/>
    <w:rsid w:val="36D14E27"/>
    <w:rsid w:val="36D44917"/>
    <w:rsid w:val="36D76DB4"/>
    <w:rsid w:val="36DA1F2E"/>
    <w:rsid w:val="36E64FE4"/>
    <w:rsid w:val="36E763F9"/>
    <w:rsid w:val="36E8395A"/>
    <w:rsid w:val="36E903C3"/>
    <w:rsid w:val="36EE3C2B"/>
    <w:rsid w:val="36F25C2E"/>
    <w:rsid w:val="36F80E6D"/>
    <w:rsid w:val="37040D59"/>
    <w:rsid w:val="370437D3"/>
    <w:rsid w:val="37054AD1"/>
    <w:rsid w:val="370D7608"/>
    <w:rsid w:val="370E607B"/>
    <w:rsid w:val="371A057C"/>
    <w:rsid w:val="371B42F4"/>
    <w:rsid w:val="37321D6A"/>
    <w:rsid w:val="3736112E"/>
    <w:rsid w:val="37362EDC"/>
    <w:rsid w:val="373B479E"/>
    <w:rsid w:val="373B6744"/>
    <w:rsid w:val="373F4487"/>
    <w:rsid w:val="37533A8E"/>
    <w:rsid w:val="375F2433"/>
    <w:rsid w:val="376143FD"/>
    <w:rsid w:val="3768578B"/>
    <w:rsid w:val="37737C8C"/>
    <w:rsid w:val="3776777C"/>
    <w:rsid w:val="377A101B"/>
    <w:rsid w:val="377A54BF"/>
    <w:rsid w:val="377C2FE5"/>
    <w:rsid w:val="377D0B0B"/>
    <w:rsid w:val="377E4FAF"/>
    <w:rsid w:val="3790083E"/>
    <w:rsid w:val="37906A90"/>
    <w:rsid w:val="37977E1F"/>
    <w:rsid w:val="379876F3"/>
    <w:rsid w:val="379E173C"/>
    <w:rsid w:val="379F0114"/>
    <w:rsid w:val="379F5E33"/>
    <w:rsid w:val="37A12A17"/>
    <w:rsid w:val="37A12A4B"/>
    <w:rsid w:val="37A4253C"/>
    <w:rsid w:val="37AB5678"/>
    <w:rsid w:val="37B02C8E"/>
    <w:rsid w:val="37B409D1"/>
    <w:rsid w:val="37B54749"/>
    <w:rsid w:val="37BC1633"/>
    <w:rsid w:val="37C05796"/>
    <w:rsid w:val="37C2045E"/>
    <w:rsid w:val="37C329C2"/>
    <w:rsid w:val="37CB0B6E"/>
    <w:rsid w:val="37D2524A"/>
    <w:rsid w:val="37E1109A"/>
    <w:rsid w:val="37E33064"/>
    <w:rsid w:val="37E34E12"/>
    <w:rsid w:val="37E62B54"/>
    <w:rsid w:val="37E73268"/>
    <w:rsid w:val="37E961A0"/>
    <w:rsid w:val="37EB016A"/>
    <w:rsid w:val="37EB3CC7"/>
    <w:rsid w:val="37F331A8"/>
    <w:rsid w:val="37FE39FA"/>
    <w:rsid w:val="38027CE0"/>
    <w:rsid w:val="380354B4"/>
    <w:rsid w:val="38064FA4"/>
    <w:rsid w:val="38082ACA"/>
    <w:rsid w:val="380B6117"/>
    <w:rsid w:val="381B27FE"/>
    <w:rsid w:val="381F5E6E"/>
    <w:rsid w:val="382754E8"/>
    <w:rsid w:val="382C4A0B"/>
    <w:rsid w:val="382F62A9"/>
    <w:rsid w:val="38316770"/>
    <w:rsid w:val="38356A05"/>
    <w:rsid w:val="38397128"/>
    <w:rsid w:val="383B0710"/>
    <w:rsid w:val="383B4C4E"/>
    <w:rsid w:val="38415FDC"/>
    <w:rsid w:val="38417D8A"/>
    <w:rsid w:val="38433B03"/>
    <w:rsid w:val="3848736B"/>
    <w:rsid w:val="38494CA3"/>
    <w:rsid w:val="384B0C09"/>
    <w:rsid w:val="384D4981"/>
    <w:rsid w:val="38501D72"/>
    <w:rsid w:val="38502673"/>
    <w:rsid w:val="385A49D9"/>
    <w:rsid w:val="385B52F0"/>
    <w:rsid w:val="385C2E16"/>
    <w:rsid w:val="385C6972"/>
    <w:rsid w:val="38606463"/>
    <w:rsid w:val="386121DB"/>
    <w:rsid w:val="386A5533"/>
    <w:rsid w:val="386D0B7F"/>
    <w:rsid w:val="3881462B"/>
    <w:rsid w:val="38871C41"/>
    <w:rsid w:val="388859B9"/>
    <w:rsid w:val="3894435E"/>
    <w:rsid w:val="38A175F9"/>
    <w:rsid w:val="38A722E3"/>
    <w:rsid w:val="38A73A87"/>
    <w:rsid w:val="38AA5930"/>
    <w:rsid w:val="38AC78FA"/>
    <w:rsid w:val="38AD0F49"/>
    <w:rsid w:val="38AD1BFF"/>
    <w:rsid w:val="38AD5420"/>
    <w:rsid w:val="38AE3672"/>
    <w:rsid w:val="38AF2F46"/>
    <w:rsid w:val="38B22A36"/>
    <w:rsid w:val="38B544F0"/>
    <w:rsid w:val="38BD1B07"/>
    <w:rsid w:val="38BE13DB"/>
    <w:rsid w:val="38C5276A"/>
    <w:rsid w:val="38CE0FDB"/>
    <w:rsid w:val="38D26086"/>
    <w:rsid w:val="38E71D8F"/>
    <w:rsid w:val="38E76B84"/>
    <w:rsid w:val="38EA21D0"/>
    <w:rsid w:val="38EA6BBB"/>
    <w:rsid w:val="38EC7CF6"/>
    <w:rsid w:val="38EF77E6"/>
    <w:rsid w:val="38F1355F"/>
    <w:rsid w:val="38F17A02"/>
    <w:rsid w:val="38F83D7C"/>
    <w:rsid w:val="38F96756"/>
    <w:rsid w:val="38FA68B7"/>
    <w:rsid w:val="38FD1F03"/>
    <w:rsid w:val="39072D82"/>
    <w:rsid w:val="390908A8"/>
    <w:rsid w:val="390C0398"/>
    <w:rsid w:val="39115855"/>
    <w:rsid w:val="391E1E7A"/>
    <w:rsid w:val="39211C6F"/>
    <w:rsid w:val="39237490"/>
    <w:rsid w:val="39240087"/>
    <w:rsid w:val="393500E5"/>
    <w:rsid w:val="39503A32"/>
    <w:rsid w:val="39514D45"/>
    <w:rsid w:val="395C1320"/>
    <w:rsid w:val="39602492"/>
    <w:rsid w:val="39616936"/>
    <w:rsid w:val="3962445C"/>
    <w:rsid w:val="396C52DB"/>
    <w:rsid w:val="39730417"/>
    <w:rsid w:val="397877DC"/>
    <w:rsid w:val="397D01C6"/>
    <w:rsid w:val="39810D86"/>
    <w:rsid w:val="39812B34"/>
    <w:rsid w:val="398443D3"/>
    <w:rsid w:val="39924D42"/>
    <w:rsid w:val="39941F91"/>
    <w:rsid w:val="39970E48"/>
    <w:rsid w:val="39991655"/>
    <w:rsid w:val="39996ABF"/>
    <w:rsid w:val="399F0C48"/>
    <w:rsid w:val="399F2FBB"/>
    <w:rsid w:val="39A25A25"/>
    <w:rsid w:val="39A27AAD"/>
    <w:rsid w:val="39A33017"/>
    <w:rsid w:val="39A607ED"/>
    <w:rsid w:val="39A64349"/>
    <w:rsid w:val="39A86313"/>
    <w:rsid w:val="39AB2A00"/>
    <w:rsid w:val="39AE1450"/>
    <w:rsid w:val="39B0341A"/>
    <w:rsid w:val="39B747A8"/>
    <w:rsid w:val="39B822CE"/>
    <w:rsid w:val="39B8407C"/>
    <w:rsid w:val="39BC591B"/>
    <w:rsid w:val="39C07B1E"/>
    <w:rsid w:val="39C46EC5"/>
    <w:rsid w:val="39C649EB"/>
    <w:rsid w:val="39C80763"/>
    <w:rsid w:val="39D32C64"/>
    <w:rsid w:val="39D4535A"/>
    <w:rsid w:val="39D76BF8"/>
    <w:rsid w:val="39D864CC"/>
    <w:rsid w:val="39DC420F"/>
    <w:rsid w:val="39DC5FBD"/>
    <w:rsid w:val="39DE1D35"/>
    <w:rsid w:val="39E3734B"/>
    <w:rsid w:val="39E41315"/>
    <w:rsid w:val="39E430C3"/>
    <w:rsid w:val="39E66E3B"/>
    <w:rsid w:val="39E918FB"/>
    <w:rsid w:val="39EA4E5D"/>
    <w:rsid w:val="39ED58C6"/>
    <w:rsid w:val="39F41558"/>
    <w:rsid w:val="39F72DF7"/>
    <w:rsid w:val="39FF372A"/>
    <w:rsid w:val="39FF7EFD"/>
    <w:rsid w:val="3A06128C"/>
    <w:rsid w:val="3A0A0D7C"/>
    <w:rsid w:val="3A0D6176"/>
    <w:rsid w:val="3A0E0140"/>
    <w:rsid w:val="3A0E19F7"/>
    <w:rsid w:val="3A12378C"/>
    <w:rsid w:val="3A1439A9"/>
    <w:rsid w:val="3A15327D"/>
    <w:rsid w:val="3A1C0AAF"/>
    <w:rsid w:val="3A1F234D"/>
    <w:rsid w:val="3A231A74"/>
    <w:rsid w:val="3A231E3E"/>
    <w:rsid w:val="3A255BB6"/>
    <w:rsid w:val="3A2A4F7A"/>
    <w:rsid w:val="3A2B6F44"/>
    <w:rsid w:val="3A2D4A6A"/>
    <w:rsid w:val="3A350A81"/>
    <w:rsid w:val="3A3A0F35"/>
    <w:rsid w:val="3A3A2CE3"/>
    <w:rsid w:val="3A414F2A"/>
    <w:rsid w:val="3A4A4239"/>
    <w:rsid w:val="3A5008E2"/>
    <w:rsid w:val="3A5244D1"/>
    <w:rsid w:val="3A541FF7"/>
    <w:rsid w:val="3A5E2E76"/>
    <w:rsid w:val="3A5E4C24"/>
    <w:rsid w:val="3A6164C2"/>
    <w:rsid w:val="3A65177C"/>
    <w:rsid w:val="3A683CF4"/>
    <w:rsid w:val="3A695377"/>
    <w:rsid w:val="3A72247D"/>
    <w:rsid w:val="3A7B3A28"/>
    <w:rsid w:val="3A7C154E"/>
    <w:rsid w:val="3A7D77A0"/>
    <w:rsid w:val="3A802DEC"/>
    <w:rsid w:val="3A86417A"/>
    <w:rsid w:val="3A987C2E"/>
    <w:rsid w:val="3A9C06D5"/>
    <w:rsid w:val="3A9C74FA"/>
    <w:rsid w:val="3AA60379"/>
    <w:rsid w:val="3AA80595"/>
    <w:rsid w:val="3AAB598F"/>
    <w:rsid w:val="3AAF547F"/>
    <w:rsid w:val="3AB42A96"/>
    <w:rsid w:val="3AB605BC"/>
    <w:rsid w:val="3AB72586"/>
    <w:rsid w:val="3AB74334"/>
    <w:rsid w:val="3AB962FE"/>
    <w:rsid w:val="3ABB3E24"/>
    <w:rsid w:val="3ABC7B9C"/>
    <w:rsid w:val="3AC0143A"/>
    <w:rsid w:val="3AC76C6D"/>
    <w:rsid w:val="3ACC7DDF"/>
    <w:rsid w:val="3AD4138A"/>
    <w:rsid w:val="3AD60C5E"/>
    <w:rsid w:val="3AD66EB0"/>
    <w:rsid w:val="3AD81BEF"/>
    <w:rsid w:val="3ADB6274"/>
    <w:rsid w:val="3ADD589B"/>
    <w:rsid w:val="3AE3337B"/>
    <w:rsid w:val="3AE35129"/>
    <w:rsid w:val="3AE8273F"/>
    <w:rsid w:val="3AEA6D99"/>
    <w:rsid w:val="3AF13CEA"/>
    <w:rsid w:val="3AF235BE"/>
    <w:rsid w:val="3B084B8F"/>
    <w:rsid w:val="3B0E03F8"/>
    <w:rsid w:val="3B0F1368"/>
    <w:rsid w:val="3B187F55"/>
    <w:rsid w:val="3B1B2B15"/>
    <w:rsid w:val="3B2C2F74"/>
    <w:rsid w:val="3B2D30A7"/>
    <w:rsid w:val="3B312338"/>
    <w:rsid w:val="3B365BA1"/>
    <w:rsid w:val="3B3B389F"/>
    <w:rsid w:val="3B437A19"/>
    <w:rsid w:val="3B443E1A"/>
    <w:rsid w:val="3B4756B8"/>
    <w:rsid w:val="3B491430"/>
    <w:rsid w:val="3B4B164C"/>
    <w:rsid w:val="3B4C5490"/>
    <w:rsid w:val="3B4E2EEA"/>
    <w:rsid w:val="3B506C62"/>
    <w:rsid w:val="3B530501"/>
    <w:rsid w:val="3B5C6D32"/>
    <w:rsid w:val="3B64270E"/>
    <w:rsid w:val="3B6C3370"/>
    <w:rsid w:val="3B710987"/>
    <w:rsid w:val="3B732951"/>
    <w:rsid w:val="3B806E1C"/>
    <w:rsid w:val="3B824942"/>
    <w:rsid w:val="3B862684"/>
    <w:rsid w:val="3B871F58"/>
    <w:rsid w:val="3B8E778B"/>
    <w:rsid w:val="3B936B4F"/>
    <w:rsid w:val="3B974891"/>
    <w:rsid w:val="3B9A612F"/>
    <w:rsid w:val="3B9B5A04"/>
    <w:rsid w:val="3B9C3C56"/>
    <w:rsid w:val="3BA725FA"/>
    <w:rsid w:val="3BA90120"/>
    <w:rsid w:val="3BAA5C47"/>
    <w:rsid w:val="3BAE3989"/>
    <w:rsid w:val="3BB05953"/>
    <w:rsid w:val="3BB55D77"/>
    <w:rsid w:val="3BBA03E5"/>
    <w:rsid w:val="3BBA245E"/>
    <w:rsid w:val="3BBA7B79"/>
    <w:rsid w:val="3BC00AA4"/>
    <w:rsid w:val="3BC431AC"/>
    <w:rsid w:val="3BC433B6"/>
    <w:rsid w:val="3BC53255"/>
    <w:rsid w:val="3BC907C3"/>
    <w:rsid w:val="3BCE5DD9"/>
    <w:rsid w:val="3BD66A3C"/>
    <w:rsid w:val="3BD80A06"/>
    <w:rsid w:val="3BDA3FEB"/>
    <w:rsid w:val="3BDC6748"/>
    <w:rsid w:val="3BE949C1"/>
    <w:rsid w:val="3BEE0229"/>
    <w:rsid w:val="3BEE647B"/>
    <w:rsid w:val="3BF21AC7"/>
    <w:rsid w:val="3BF918FC"/>
    <w:rsid w:val="3BFB1E94"/>
    <w:rsid w:val="3BFF5F92"/>
    <w:rsid w:val="3C0637C5"/>
    <w:rsid w:val="3C0D1B19"/>
    <w:rsid w:val="3C101F4E"/>
    <w:rsid w:val="3C1270C4"/>
    <w:rsid w:val="3C145EE2"/>
    <w:rsid w:val="3C157564"/>
    <w:rsid w:val="3C16515B"/>
    <w:rsid w:val="3C1A6612"/>
    <w:rsid w:val="3C206A07"/>
    <w:rsid w:val="3C261771"/>
    <w:rsid w:val="3C3253AD"/>
    <w:rsid w:val="3C335C3C"/>
    <w:rsid w:val="3C3420E0"/>
    <w:rsid w:val="3C3A521C"/>
    <w:rsid w:val="3C4408C2"/>
    <w:rsid w:val="3C495460"/>
    <w:rsid w:val="3C4A1903"/>
    <w:rsid w:val="3C5207B8"/>
    <w:rsid w:val="3C535DF4"/>
    <w:rsid w:val="3C5938F5"/>
    <w:rsid w:val="3C597D99"/>
    <w:rsid w:val="3C5C33E5"/>
    <w:rsid w:val="3C5E53AF"/>
    <w:rsid w:val="3C634773"/>
    <w:rsid w:val="3C674F6C"/>
    <w:rsid w:val="3C686727"/>
    <w:rsid w:val="3C6D55F2"/>
    <w:rsid w:val="3C720E5A"/>
    <w:rsid w:val="3C7249B6"/>
    <w:rsid w:val="3C744382"/>
    <w:rsid w:val="3C756255"/>
    <w:rsid w:val="3C7A1ABD"/>
    <w:rsid w:val="3C7D1CAB"/>
    <w:rsid w:val="3C7F70D3"/>
    <w:rsid w:val="3C8F40C0"/>
    <w:rsid w:val="3C917532"/>
    <w:rsid w:val="3C9B3F0D"/>
    <w:rsid w:val="3C9E57AB"/>
    <w:rsid w:val="3C9F3C3C"/>
    <w:rsid w:val="3CA07775"/>
    <w:rsid w:val="3CA60B04"/>
    <w:rsid w:val="3CAD1E92"/>
    <w:rsid w:val="3CB257FF"/>
    <w:rsid w:val="3CB52AF5"/>
    <w:rsid w:val="3CB925E5"/>
    <w:rsid w:val="3CCA2A44"/>
    <w:rsid w:val="3CCF3BB7"/>
    <w:rsid w:val="3CD13DD3"/>
    <w:rsid w:val="3CD15B81"/>
    <w:rsid w:val="3CD1792F"/>
    <w:rsid w:val="3CD411CD"/>
    <w:rsid w:val="3CD728B6"/>
    <w:rsid w:val="3CE04016"/>
    <w:rsid w:val="3CE5157D"/>
    <w:rsid w:val="3CE5162C"/>
    <w:rsid w:val="3CE820FA"/>
    <w:rsid w:val="3CF11D7F"/>
    <w:rsid w:val="3CF4361D"/>
    <w:rsid w:val="3CF61143"/>
    <w:rsid w:val="3CF74EBC"/>
    <w:rsid w:val="3CFC0724"/>
    <w:rsid w:val="3CFC24D2"/>
    <w:rsid w:val="3D0221DE"/>
    <w:rsid w:val="3D037D04"/>
    <w:rsid w:val="3D0C4E0B"/>
    <w:rsid w:val="3D17730C"/>
    <w:rsid w:val="3D196D3B"/>
    <w:rsid w:val="3D1D2B74"/>
    <w:rsid w:val="3D232155"/>
    <w:rsid w:val="3D233F03"/>
    <w:rsid w:val="3D271C45"/>
    <w:rsid w:val="3D2C1009"/>
    <w:rsid w:val="3D2F4655"/>
    <w:rsid w:val="3D3305EA"/>
    <w:rsid w:val="3D3B56F0"/>
    <w:rsid w:val="3D3B5734"/>
    <w:rsid w:val="3D3D6D72"/>
    <w:rsid w:val="3D402D06"/>
    <w:rsid w:val="3D430101"/>
    <w:rsid w:val="3D49004C"/>
    <w:rsid w:val="3D4A76E1"/>
    <w:rsid w:val="3D5347E8"/>
    <w:rsid w:val="3D5642D8"/>
    <w:rsid w:val="3D5B544A"/>
    <w:rsid w:val="3D605157"/>
    <w:rsid w:val="3D6469F5"/>
    <w:rsid w:val="3D6F0EF6"/>
    <w:rsid w:val="3D803103"/>
    <w:rsid w:val="3D89020A"/>
    <w:rsid w:val="3D8C1AA8"/>
    <w:rsid w:val="3D8E75CE"/>
    <w:rsid w:val="3D9170BE"/>
    <w:rsid w:val="3D9D5A63"/>
    <w:rsid w:val="3DA212CB"/>
    <w:rsid w:val="3DA45043"/>
    <w:rsid w:val="3DA605B5"/>
    <w:rsid w:val="3DA768E2"/>
    <w:rsid w:val="3DAC3EF8"/>
    <w:rsid w:val="3DB01C3A"/>
    <w:rsid w:val="3DB1150E"/>
    <w:rsid w:val="3DBA03C3"/>
    <w:rsid w:val="3DBF59D9"/>
    <w:rsid w:val="3DC456E6"/>
    <w:rsid w:val="3DC70D32"/>
    <w:rsid w:val="3DCB25D0"/>
    <w:rsid w:val="3DD516A1"/>
    <w:rsid w:val="3DD60F75"/>
    <w:rsid w:val="3DDD0555"/>
    <w:rsid w:val="3DDD2303"/>
    <w:rsid w:val="3DE10046"/>
    <w:rsid w:val="3DEB2C72"/>
    <w:rsid w:val="3DF00289"/>
    <w:rsid w:val="3E027FBC"/>
    <w:rsid w:val="3E1201FF"/>
    <w:rsid w:val="3E126451"/>
    <w:rsid w:val="3E1C2E2C"/>
    <w:rsid w:val="3E1D4DF6"/>
    <w:rsid w:val="3E1D6BA4"/>
    <w:rsid w:val="3E210442"/>
    <w:rsid w:val="3E23240C"/>
    <w:rsid w:val="3E2919ED"/>
    <w:rsid w:val="3E29379B"/>
    <w:rsid w:val="3E295549"/>
    <w:rsid w:val="3E3E7246"/>
    <w:rsid w:val="3E3F0E3E"/>
    <w:rsid w:val="3E432AAE"/>
    <w:rsid w:val="3E46023E"/>
    <w:rsid w:val="3E467EA9"/>
    <w:rsid w:val="3E481E73"/>
    <w:rsid w:val="3E483C21"/>
    <w:rsid w:val="3E4B54BF"/>
    <w:rsid w:val="3E4D7489"/>
    <w:rsid w:val="3E52684D"/>
    <w:rsid w:val="3E5638B9"/>
    <w:rsid w:val="3E5D36C8"/>
    <w:rsid w:val="3E5D51F2"/>
    <w:rsid w:val="3E611186"/>
    <w:rsid w:val="3E642A25"/>
    <w:rsid w:val="3E67779E"/>
    <w:rsid w:val="3E677EB8"/>
    <w:rsid w:val="3E693B97"/>
    <w:rsid w:val="3E694A70"/>
    <w:rsid w:val="3E7E7642"/>
    <w:rsid w:val="3E8409D1"/>
    <w:rsid w:val="3E88226F"/>
    <w:rsid w:val="3E894239"/>
    <w:rsid w:val="3E8D3D29"/>
    <w:rsid w:val="3E8F1850"/>
    <w:rsid w:val="3E921340"/>
    <w:rsid w:val="3E976956"/>
    <w:rsid w:val="3EA20D7D"/>
    <w:rsid w:val="3EA3354D"/>
    <w:rsid w:val="3EA52A93"/>
    <w:rsid w:val="3EA572C5"/>
    <w:rsid w:val="3EAE5A4E"/>
    <w:rsid w:val="3EAF1EF2"/>
    <w:rsid w:val="3EAF4ABF"/>
    <w:rsid w:val="3EB017C6"/>
    <w:rsid w:val="3EB07A18"/>
    <w:rsid w:val="3EB92D70"/>
    <w:rsid w:val="3EB934EB"/>
    <w:rsid w:val="3EBA43F3"/>
    <w:rsid w:val="3EC60FE9"/>
    <w:rsid w:val="3ECD4DB7"/>
    <w:rsid w:val="3ED61798"/>
    <w:rsid w:val="3EDE6333"/>
    <w:rsid w:val="3EE37DED"/>
    <w:rsid w:val="3EEF6792"/>
    <w:rsid w:val="3EF43DA9"/>
    <w:rsid w:val="3EF773F5"/>
    <w:rsid w:val="3EF9316D"/>
    <w:rsid w:val="3F0062A9"/>
    <w:rsid w:val="3F012022"/>
    <w:rsid w:val="3F0A537A"/>
    <w:rsid w:val="3F0A7128"/>
    <w:rsid w:val="3F12422F"/>
    <w:rsid w:val="3F153D9D"/>
    <w:rsid w:val="3F1E4982"/>
    <w:rsid w:val="3F2D72BA"/>
    <w:rsid w:val="3F3146B5"/>
    <w:rsid w:val="3F3D1F80"/>
    <w:rsid w:val="3F3E3276"/>
    <w:rsid w:val="3F406FEE"/>
    <w:rsid w:val="3F43088C"/>
    <w:rsid w:val="3F4343E8"/>
    <w:rsid w:val="3F444ACE"/>
    <w:rsid w:val="3F4C7741"/>
    <w:rsid w:val="3F4D34B9"/>
    <w:rsid w:val="3F620D12"/>
    <w:rsid w:val="3F6F1681"/>
    <w:rsid w:val="3F760C61"/>
    <w:rsid w:val="3F7647BE"/>
    <w:rsid w:val="3F7B7B8A"/>
    <w:rsid w:val="3F7E650B"/>
    <w:rsid w:val="3F890995"/>
    <w:rsid w:val="3F8A0269"/>
    <w:rsid w:val="3F977363"/>
    <w:rsid w:val="3F98027D"/>
    <w:rsid w:val="3F9E2390"/>
    <w:rsid w:val="3FA05CDE"/>
    <w:rsid w:val="3FA4132B"/>
    <w:rsid w:val="3FAA090B"/>
    <w:rsid w:val="3FB35A12"/>
    <w:rsid w:val="3FB47D1B"/>
    <w:rsid w:val="3FB672B0"/>
    <w:rsid w:val="3FB67E66"/>
    <w:rsid w:val="3FB83028"/>
    <w:rsid w:val="3FB921A6"/>
    <w:rsid w:val="3FBD5246"/>
    <w:rsid w:val="3FC221B7"/>
    <w:rsid w:val="3FC27A03"/>
    <w:rsid w:val="3FC512A1"/>
    <w:rsid w:val="3FC84440"/>
    <w:rsid w:val="3FC96FE3"/>
    <w:rsid w:val="3FCC2A3F"/>
    <w:rsid w:val="3FD030C7"/>
    <w:rsid w:val="3FD414E4"/>
    <w:rsid w:val="3FE61943"/>
    <w:rsid w:val="3FE91433"/>
    <w:rsid w:val="3FEB6F5A"/>
    <w:rsid w:val="3FEC4A80"/>
    <w:rsid w:val="3FED10FE"/>
    <w:rsid w:val="3FEE6A4A"/>
    <w:rsid w:val="3FF1653A"/>
    <w:rsid w:val="3FF676AC"/>
    <w:rsid w:val="3FFD4EDF"/>
    <w:rsid w:val="3FFF2A05"/>
    <w:rsid w:val="400224F5"/>
    <w:rsid w:val="400A5F77"/>
    <w:rsid w:val="40185875"/>
    <w:rsid w:val="4018661B"/>
    <w:rsid w:val="40195A39"/>
    <w:rsid w:val="401F4E55"/>
    <w:rsid w:val="402B1A4C"/>
    <w:rsid w:val="402D5DC0"/>
    <w:rsid w:val="402E6E46"/>
    <w:rsid w:val="402F251E"/>
    <w:rsid w:val="40306E12"/>
    <w:rsid w:val="40324B88"/>
    <w:rsid w:val="403304E7"/>
    <w:rsid w:val="40356427"/>
    <w:rsid w:val="403D52DB"/>
    <w:rsid w:val="40436D96"/>
    <w:rsid w:val="404623E2"/>
    <w:rsid w:val="40491ED2"/>
    <w:rsid w:val="405014B2"/>
    <w:rsid w:val="40517BA5"/>
    <w:rsid w:val="405745EF"/>
    <w:rsid w:val="405763D1"/>
    <w:rsid w:val="40580367"/>
    <w:rsid w:val="40583EC3"/>
    <w:rsid w:val="405B3CA7"/>
    <w:rsid w:val="405C1C05"/>
    <w:rsid w:val="405F34A4"/>
    <w:rsid w:val="406805AA"/>
    <w:rsid w:val="406C796F"/>
    <w:rsid w:val="406D3E12"/>
    <w:rsid w:val="407A208B"/>
    <w:rsid w:val="407B3F4F"/>
    <w:rsid w:val="407C5E04"/>
    <w:rsid w:val="4084115C"/>
    <w:rsid w:val="40877C83"/>
    <w:rsid w:val="408B7BA4"/>
    <w:rsid w:val="40923879"/>
    <w:rsid w:val="4093314D"/>
    <w:rsid w:val="40953369"/>
    <w:rsid w:val="4095363E"/>
    <w:rsid w:val="409749EB"/>
    <w:rsid w:val="409A08EC"/>
    <w:rsid w:val="40A2448B"/>
    <w:rsid w:val="40A315E2"/>
    <w:rsid w:val="40B03CFF"/>
    <w:rsid w:val="40B85803"/>
    <w:rsid w:val="40C96B6F"/>
    <w:rsid w:val="40CA3013"/>
    <w:rsid w:val="40CB6D8B"/>
    <w:rsid w:val="40D23C76"/>
    <w:rsid w:val="40D93256"/>
    <w:rsid w:val="40DC68A2"/>
    <w:rsid w:val="40E85247"/>
    <w:rsid w:val="40EB4D37"/>
    <w:rsid w:val="40F77B80"/>
    <w:rsid w:val="410D4CAE"/>
    <w:rsid w:val="41120516"/>
    <w:rsid w:val="4113345B"/>
    <w:rsid w:val="41135982"/>
    <w:rsid w:val="41173D7E"/>
    <w:rsid w:val="41175B2C"/>
    <w:rsid w:val="41232723"/>
    <w:rsid w:val="41250249"/>
    <w:rsid w:val="41297BAF"/>
    <w:rsid w:val="412C5C81"/>
    <w:rsid w:val="412D70FE"/>
    <w:rsid w:val="412E0CE8"/>
    <w:rsid w:val="41306BEE"/>
    <w:rsid w:val="41344930"/>
    <w:rsid w:val="413466DE"/>
    <w:rsid w:val="41364AA2"/>
    <w:rsid w:val="41377F7D"/>
    <w:rsid w:val="41393CF5"/>
    <w:rsid w:val="41405083"/>
    <w:rsid w:val="41491658"/>
    <w:rsid w:val="414A5F02"/>
    <w:rsid w:val="414C7ECC"/>
    <w:rsid w:val="4151103E"/>
    <w:rsid w:val="41536C1F"/>
    <w:rsid w:val="416074D3"/>
    <w:rsid w:val="416832B3"/>
    <w:rsid w:val="416F3BBA"/>
    <w:rsid w:val="41735459"/>
    <w:rsid w:val="41760D1B"/>
    <w:rsid w:val="41764F49"/>
    <w:rsid w:val="417967E7"/>
    <w:rsid w:val="4185518C"/>
    <w:rsid w:val="418F600A"/>
    <w:rsid w:val="41943621"/>
    <w:rsid w:val="41962EF5"/>
    <w:rsid w:val="419E624E"/>
    <w:rsid w:val="41A01FC6"/>
    <w:rsid w:val="41A1328D"/>
    <w:rsid w:val="41A17B3D"/>
    <w:rsid w:val="41A2189A"/>
    <w:rsid w:val="41A27AEC"/>
    <w:rsid w:val="41A566D1"/>
    <w:rsid w:val="41A90E7A"/>
    <w:rsid w:val="41AF045B"/>
    <w:rsid w:val="41B15F81"/>
    <w:rsid w:val="41B721B2"/>
    <w:rsid w:val="41BD4926"/>
    <w:rsid w:val="41C45CB4"/>
    <w:rsid w:val="41C757A4"/>
    <w:rsid w:val="41C932CA"/>
    <w:rsid w:val="41C95079"/>
    <w:rsid w:val="41CA7043"/>
    <w:rsid w:val="41CE268F"/>
    <w:rsid w:val="41D028AB"/>
    <w:rsid w:val="41D31DE5"/>
    <w:rsid w:val="41D659E7"/>
    <w:rsid w:val="41DB58A4"/>
    <w:rsid w:val="41DF489C"/>
    <w:rsid w:val="41ED051A"/>
    <w:rsid w:val="41EE4ADF"/>
    <w:rsid w:val="41F320F5"/>
    <w:rsid w:val="41F83BB0"/>
    <w:rsid w:val="41F93484"/>
    <w:rsid w:val="41FD2F74"/>
    <w:rsid w:val="42025C92"/>
    <w:rsid w:val="420662CD"/>
    <w:rsid w:val="42102C44"/>
    <w:rsid w:val="42134546"/>
    <w:rsid w:val="421F113C"/>
    <w:rsid w:val="42213E30"/>
    <w:rsid w:val="42291FBB"/>
    <w:rsid w:val="42296235"/>
    <w:rsid w:val="422C3859"/>
    <w:rsid w:val="42312C1E"/>
    <w:rsid w:val="423170C2"/>
    <w:rsid w:val="42350960"/>
    <w:rsid w:val="424C4240"/>
    <w:rsid w:val="42521512"/>
    <w:rsid w:val="42552DB0"/>
    <w:rsid w:val="4258464E"/>
    <w:rsid w:val="425A03C6"/>
    <w:rsid w:val="425B77E2"/>
    <w:rsid w:val="425F778B"/>
    <w:rsid w:val="42600973"/>
    <w:rsid w:val="426052B1"/>
    <w:rsid w:val="426254CD"/>
    <w:rsid w:val="42636414"/>
    <w:rsid w:val="426C1EA8"/>
    <w:rsid w:val="426D00FA"/>
    <w:rsid w:val="42701998"/>
    <w:rsid w:val="427174BE"/>
    <w:rsid w:val="42725710"/>
    <w:rsid w:val="4278084D"/>
    <w:rsid w:val="427A3D75"/>
    <w:rsid w:val="42837C7B"/>
    <w:rsid w:val="42876CE2"/>
    <w:rsid w:val="428B67D2"/>
    <w:rsid w:val="428D4F27"/>
    <w:rsid w:val="42905B96"/>
    <w:rsid w:val="42976F25"/>
    <w:rsid w:val="42A2422A"/>
    <w:rsid w:val="42A45AE6"/>
    <w:rsid w:val="42A6360C"/>
    <w:rsid w:val="42B0448A"/>
    <w:rsid w:val="42B06238"/>
    <w:rsid w:val="42B51AA1"/>
    <w:rsid w:val="42B5384F"/>
    <w:rsid w:val="42B86E9B"/>
    <w:rsid w:val="42BC698B"/>
    <w:rsid w:val="42BF022A"/>
    <w:rsid w:val="42C13FA2"/>
    <w:rsid w:val="42C41CE4"/>
    <w:rsid w:val="42C45840"/>
    <w:rsid w:val="42CB6BCE"/>
    <w:rsid w:val="42CF2B62"/>
    <w:rsid w:val="42D24401"/>
    <w:rsid w:val="42D31F27"/>
    <w:rsid w:val="42D450DE"/>
    <w:rsid w:val="42DC702D"/>
    <w:rsid w:val="42E12896"/>
    <w:rsid w:val="42E14A3C"/>
    <w:rsid w:val="42E163F2"/>
    <w:rsid w:val="42EA169B"/>
    <w:rsid w:val="42ED4D97"/>
    <w:rsid w:val="42EF4FB3"/>
    <w:rsid w:val="42F9198D"/>
    <w:rsid w:val="42FA5706"/>
    <w:rsid w:val="42FC322C"/>
    <w:rsid w:val="42FE0D52"/>
    <w:rsid w:val="42FF419F"/>
    <w:rsid w:val="43007945"/>
    <w:rsid w:val="430622FC"/>
    <w:rsid w:val="43065E58"/>
    <w:rsid w:val="430A1DED"/>
    <w:rsid w:val="430F7403"/>
    <w:rsid w:val="43144A19"/>
    <w:rsid w:val="43170066"/>
    <w:rsid w:val="431864E9"/>
    <w:rsid w:val="43192030"/>
    <w:rsid w:val="431A7B56"/>
    <w:rsid w:val="431B5DA8"/>
    <w:rsid w:val="431C38CE"/>
    <w:rsid w:val="43282273"/>
    <w:rsid w:val="43283491"/>
    <w:rsid w:val="432A6C9F"/>
    <w:rsid w:val="432C0331"/>
    <w:rsid w:val="432C24B3"/>
    <w:rsid w:val="43317379"/>
    <w:rsid w:val="43354818"/>
    <w:rsid w:val="43370708"/>
    <w:rsid w:val="43394480"/>
    <w:rsid w:val="433C5D1E"/>
    <w:rsid w:val="434150E2"/>
    <w:rsid w:val="43430E5B"/>
    <w:rsid w:val="434626F9"/>
    <w:rsid w:val="43482915"/>
    <w:rsid w:val="434A21E9"/>
    <w:rsid w:val="434E7CF8"/>
    <w:rsid w:val="434F7AA6"/>
    <w:rsid w:val="435C3CCA"/>
    <w:rsid w:val="43601A0D"/>
    <w:rsid w:val="436239D7"/>
    <w:rsid w:val="43642B0F"/>
    <w:rsid w:val="436A0EC4"/>
    <w:rsid w:val="436B7220"/>
    <w:rsid w:val="43707776"/>
    <w:rsid w:val="43755D5F"/>
    <w:rsid w:val="437B66E6"/>
    <w:rsid w:val="438356FB"/>
    <w:rsid w:val="438A6A89"/>
    <w:rsid w:val="438D657A"/>
    <w:rsid w:val="439416B6"/>
    <w:rsid w:val="43972F54"/>
    <w:rsid w:val="439873F8"/>
    <w:rsid w:val="43A044FF"/>
    <w:rsid w:val="43A55671"/>
    <w:rsid w:val="43A63197"/>
    <w:rsid w:val="43A7763B"/>
    <w:rsid w:val="43AE4585"/>
    <w:rsid w:val="43B27D8E"/>
    <w:rsid w:val="43BD064D"/>
    <w:rsid w:val="43BE622F"/>
    <w:rsid w:val="43C33D49"/>
    <w:rsid w:val="43CB79F2"/>
    <w:rsid w:val="43D1290A"/>
    <w:rsid w:val="43D9356D"/>
    <w:rsid w:val="43E546CD"/>
    <w:rsid w:val="43EC504E"/>
    <w:rsid w:val="43F81C45"/>
    <w:rsid w:val="43F9776B"/>
    <w:rsid w:val="43FB1735"/>
    <w:rsid w:val="44004F9E"/>
    <w:rsid w:val="44022AC4"/>
    <w:rsid w:val="44024872"/>
    <w:rsid w:val="4407632C"/>
    <w:rsid w:val="440B5E1C"/>
    <w:rsid w:val="440C3942"/>
    <w:rsid w:val="44116132"/>
    <w:rsid w:val="441B5933"/>
    <w:rsid w:val="441D16AC"/>
    <w:rsid w:val="44224F14"/>
    <w:rsid w:val="442548A8"/>
    <w:rsid w:val="442567B2"/>
    <w:rsid w:val="44266952"/>
    <w:rsid w:val="442C18EF"/>
    <w:rsid w:val="442E5667"/>
    <w:rsid w:val="4436276D"/>
    <w:rsid w:val="443A04B0"/>
    <w:rsid w:val="44432EDC"/>
    <w:rsid w:val="44453DDE"/>
    <w:rsid w:val="44511355"/>
    <w:rsid w:val="445350CD"/>
    <w:rsid w:val="44550724"/>
    <w:rsid w:val="445B0426"/>
    <w:rsid w:val="445B7548"/>
    <w:rsid w:val="445D5F4C"/>
    <w:rsid w:val="445F6430"/>
    <w:rsid w:val="446C43E1"/>
    <w:rsid w:val="446E1F07"/>
    <w:rsid w:val="447137A5"/>
    <w:rsid w:val="44735770"/>
    <w:rsid w:val="447A4D50"/>
    <w:rsid w:val="447C0AC8"/>
    <w:rsid w:val="447F4114"/>
    <w:rsid w:val="44801C3A"/>
    <w:rsid w:val="448132F0"/>
    <w:rsid w:val="44867251"/>
    <w:rsid w:val="448C5CC4"/>
    <w:rsid w:val="448E4357"/>
    <w:rsid w:val="4493196E"/>
    <w:rsid w:val="449556E6"/>
    <w:rsid w:val="449924D3"/>
    <w:rsid w:val="449E228B"/>
    <w:rsid w:val="449F0313"/>
    <w:rsid w:val="44A41DCD"/>
    <w:rsid w:val="44A83586"/>
    <w:rsid w:val="44A8366B"/>
    <w:rsid w:val="44AB6CB7"/>
    <w:rsid w:val="44AF7156"/>
    <w:rsid w:val="44B02B1B"/>
    <w:rsid w:val="44C81E1C"/>
    <w:rsid w:val="44D108E9"/>
    <w:rsid w:val="44D501D8"/>
    <w:rsid w:val="44D83825"/>
    <w:rsid w:val="44EC0221"/>
    <w:rsid w:val="44F7014F"/>
    <w:rsid w:val="44F71EFD"/>
    <w:rsid w:val="44FA7096"/>
    <w:rsid w:val="4500510E"/>
    <w:rsid w:val="45036AF3"/>
    <w:rsid w:val="450B1E4C"/>
    <w:rsid w:val="450D1720"/>
    <w:rsid w:val="451231DA"/>
    <w:rsid w:val="45124F88"/>
    <w:rsid w:val="4517434D"/>
    <w:rsid w:val="45210D8D"/>
    <w:rsid w:val="45280308"/>
    <w:rsid w:val="45294080"/>
    <w:rsid w:val="452F5B3A"/>
    <w:rsid w:val="453168C3"/>
    <w:rsid w:val="453170D2"/>
    <w:rsid w:val="454113CA"/>
    <w:rsid w:val="4545710C"/>
    <w:rsid w:val="45486BFC"/>
    <w:rsid w:val="454B049A"/>
    <w:rsid w:val="454D7D6F"/>
    <w:rsid w:val="45561319"/>
    <w:rsid w:val="45576E3F"/>
    <w:rsid w:val="45605CF4"/>
    <w:rsid w:val="456B28EB"/>
    <w:rsid w:val="456D0411"/>
    <w:rsid w:val="45703A5D"/>
    <w:rsid w:val="457235DD"/>
    <w:rsid w:val="45774DEB"/>
    <w:rsid w:val="457A7B12"/>
    <w:rsid w:val="457B0D80"/>
    <w:rsid w:val="457B2B2E"/>
    <w:rsid w:val="4585533A"/>
    <w:rsid w:val="458614D2"/>
    <w:rsid w:val="458A0FC3"/>
    <w:rsid w:val="458D0AB3"/>
    <w:rsid w:val="458F65D9"/>
    <w:rsid w:val="459040FF"/>
    <w:rsid w:val="45905EAD"/>
    <w:rsid w:val="45A007E6"/>
    <w:rsid w:val="45A35BE1"/>
    <w:rsid w:val="45A81449"/>
    <w:rsid w:val="45AC718B"/>
    <w:rsid w:val="45AD2F03"/>
    <w:rsid w:val="45B47DEE"/>
    <w:rsid w:val="45B7168C"/>
    <w:rsid w:val="45BB117C"/>
    <w:rsid w:val="45BB1D3B"/>
    <w:rsid w:val="45C51FFB"/>
    <w:rsid w:val="45C62595"/>
    <w:rsid w:val="45C73FC5"/>
    <w:rsid w:val="45CA13BF"/>
    <w:rsid w:val="45CA7611"/>
    <w:rsid w:val="45D3158C"/>
    <w:rsid w:val="45D4223E"/>
    <w:rsid w:val="45D466E2"/>
    <w:rsid w:val="45D746D7"/>
    <w:rsid w:val="45E306D3"/>
    <w:rsid w:val="45EC57D9"/>
    <w:rsid w:val="45F36B68"/>
    <w:rsid w:val="45F4468E"/>
    <w:rsid w:val="45F66658"/>
    <w:rsid w:val="45F8417E"/>
    <w:rsid w:val="45FC3543"/>
    <w:rsid w:val="45FD79E7"/>
    <w:rsid w:val="46050649"/>
    <w:rsid w:val="460A09F6"/>
    <w:rsid w:val="460A2104"/>
    <w:rsid w:val="460B1342"/>
    <w:rsid w:val="46116FEE"/>
    <w:rsid w:val="46195EA3"/>
    <w:rsid w:val="4622744D"/>
    <w:rsid w:val="462F3918"/>
    <w:rsid w:val="4631143E"/>
    <w:rsid w:val="463351B6"/>
    <w:rsid w:val="46364CA7"/>
    <w:rsid w:val="46405B25"/>
    <w:rsid w:val="4646138E"/>
    <w:rsid w:val="46485618"/>
    <w:rsid w:val="464B6A19"/>
    <w:rsid w:val="464E0242"/>
    <w:rsid w:val="465B470D"/>
    <w:rsid w:val="465D66D7"/>
    <w:rsid w:val="4662784A"/>
    <w:rsid w:val="46641814"/>
    <w:rsid w:val="46696E2A"/>
    <w:rsid w:val="466B51C1"/>
    <w:rsid w:val="466C691A"/>
    <w:rsid w:val="46804AC7"/>
    <w:rsid w:val="46843C64"/>
    <w:rsid w:val="468C48C7"/>
    <w:rsid w:val="468E4AE3"/>
    <w:rsid w:val="46905A4C"/>
    <w:rsid w:val="46927D9D"/>
    <w:rsid w:val="46933EA7"/>
    <w:rsid w:val="469D4D26"/>
    <w:rsid w:val="46A14816"/>
    <w:rsid w:val="46A219AF"/>
    <w:rsid w:val="46A77952"/>
    <w:rsid w:val="46AB7443"/>
    <w:rsid w:val="46B300A5"/>
    <w:rsid w:val="46B34549"/>
    <w:rsid w:val="46B53E1D"/>
    <w:rsid w:val="46C44060"/>
    <w:rsid w:val="46C95B1B"/>
    <w:rsid w:val="46CB3641"/>
    <w:rsid w:val="46CC73B9"/>
    <w:rsid w:val="46CD560B"/>
    <w:rsid w:val="46CE4EDF"/>
    <w:rsid w:val="46D62D79"/>
    <w:rsid w:val="46D70238"/>
    <w:rsid w:val="46D87B0C"/>
    <w:rsid w:val="46E14C12"/>
    <w:rsid w:val="46E2098A"/>
    <w:rsid w:val="46E841F3"/>
    <w:rsid w:val="46E93EA5"/>
    <w:rsid w:val="46EE10DD"/>
    <w:rsid w:val="46F03D7F"/>
    <w:rsid w:val="46F74436"/>
    <w:rsid w:val="46FE3A5D"/>
    <w:rsid w:val="46FF153C"/>
    <w:rsid w:val="47044DA5"/>
    <w:rsid w:val="470E352E"/>
    <w:rsid w:val="471825FE"/>
    <w:rsid w:val="471843AC"/>
    <w:rsid w:val="47200B21"/>
    <w:rsid w:val="47240FA3"/>
    <w:rsid w:val="472745EF"/>
    <w:rsid w:val="47376F28"/>
    <w:rsid w:val="473867FC"/>
    <w:rsid w:val="473F5ED0"/>
    <w:rsid w:val="47411B55"/>
    <w:rsid w:val="47431429"/>
    <w:rsid w:val="474358CD"/>
    <w:rsid w:val="474A4194"/>
    <w:rsid w:val="47543636"/>
    <w:rsid w:val="47592F1A"/>
    <w:rsid w:val="475E6263"/>
    <w:rsid w:val="47621060"/>
    <w:rsid w:val="47627C99"/>
    <w:rsid w:val="4766336A"/>
    <w:rsid w:val="47683ECB"/>
    <w:rsid w:val="476A2E5A"/>
    <w:rsid w:val="47813742"/>
    <w:rsid w:val="47881934"/>
    <w:rsid w:val="47887784"/>
    <w:rsid w:val="478A52AA"/>
    <w:rsid w:val="478B5F54"/>
    <w:rsid w:val="479003E6"/>
    <w:rsid w:val="47990E08"/>
    <w:rsid w:val="479B1265"/>
    <w:rsid w:val="479D0583"/>
    <w:rsid w:val="47A04ACD"/>
    <w:rsid w:val="47A80F1E"/>
    <w:rsid w:val="47A85730"/>
    <w:rsid w:val="47AC3472"/>
    <w:rsid w:val="47AD0F98"/>
    <w:rsid w:val="47B41ED5"/>
    <w:rsid w:val="47B440D5"/>
    <w:rsid w:val="47B70EAC"/>
    <w:rsid w:val="47BA14B3"/>
    <w:rsid w:val="47BE6D02"/>
    <w:rsid w:val="47C14A44"/>
    <w:rsid w:val="47D05CB3"/>
    <w:rsid w:val="47D06A35"/>
    <w:rsid w:val="47D51828"/>
    <w:rsid w:val="47D97FDF"/>
    <w:rsid w:val="47DB266C"/>
    <w:rsid w:val="47E524E0"/>
    <w:rsid w:val="47EA7AF7"/>
    <w:rsid w:val="47F40975"/>
    <w:rsid w:val="47FC5A7C"/>
    <w:rsid w:val="47FE6991"/>
    <w:rsid w:val="480768FB"/>
    <w:rsid w:val="480E5EDB"/>
    <w:rsid w:val="48150F23"/>
    <w:rsid w:val="481728B6"/>
    <w:rsid w:val="481D611E"/>
    <w:rsid w:val="481E4FF0"/>
    <w:rsid w:val="481E59F2"/>
    <w:rsid w:val="48221986"/>
    <w:rsid w:val="482A083B"/>
    <w:rsid w:val="483B47F6"/>
    <w:rsid w:val="48401E0D"/>
    <w:rsid w:val="48433540"/>
    <w:rsid w:val="48455675"/>
    <w:rsid w:val="4847319B"/>
    <w:rsid w:val="48474F49"/>
    <w:rsid w:val="48495CC2"/>
    <w:rsid w:val="484E0F6A"/>
    <w:rsid w:val="484E277B"/>
    <w:rsid w:val="4851401A"/>
    <w:rsid w:val="48537D8B"/>
    <w:rsid w:val="48594C7C"/>
    <w:rsid w:val="485D476D"/>
    <w:rsid w:val="485E04E5"/>
    <w:rsid w:val="486024AF"/>
    <w:rsid w:val="4860425D"/>
    <w:rsid w:val="486A0C38"/>
    <w:rsid w:val="486C49B0"/>
    <w:rsid w:val="486E0728"/>
    <w:rsid w:val="48784CC4"/>
    <w:rsid w:val="487F6A9B"/>
    <w:rsid w:val="4884619D"/>
    <w:rsid w:val="48855A71"/>
    <w:rsid w:val="48873E7F"/>
    <w:rsid w:val="488B752C"/>
    <w:rsid w:val="488F069E"/>
    <w:rsid w:val="488F68F0"/>
    <w:rsid w:val="489039A4"/>
    <w:rsid w:val="4897323F"/>
    <w:rsid w:val="48A51C70"/>
    <w:rsid w:val="48AF453B"/>
    <w:rsid w:val="48B14AB8"/>
    <w:rsid w:val="48B15FD5"/>
    <w:rsid w:val="48B40105"/>
    <w:rsid w:val="48B545A9"/>
    <w:rsid w:val="48B6702D"/>
    <w:rsid w:val="48B84099"/>
    <w:rsid w:val="48BA1BBF"/>
    <w:rsid w:val="48BF71D5"/>
    <w:rsid w:val="48C447EC"/>
    <w:rsid w:val="48C510DF"/>
    <w:rsid w:val="48C60564"/>
    <w:rsid w:val="48CA1A5F"/>
    <w:rsid w:val="48D367DD"/>
    <w:rsid w:val="48D72F65"/>
    <w:rsid w:val="48DA400F"/>
    <w:rsid w:val="48DA59B2"/>
    <w:rsid w:val="48E22EC4"/>
    <w:rsid w:val="48E56510"/>
    <w:rsid w:val="48F52BF7"/>
    <w:rsid w:val="48FD7CFE"/>
    <w:rsid w:val="49040193"/>
    <w:rsid w:val="490D6193"/>
    <w:rsid w:val="49101D04"/>
    <w:rsid w:val="49114990"/>
    <w:rsid w:val="49114F16"/>
    <w:rsid w:val="491D53B8"/>
    <w:rsid w:val="492178D9"/>
    <w:rsid w:val="492603D9"/>
    <w:rsid w:val="492B6619"/>
    <w:rsid w:val="492D05E3"/>
    <w:rsid w:val="49380D36"/>
    <w:rsid w:val="493A685C"/>
    <w:rsid w:val="493A6C10"/>
    <w:rsid w:val="493C6A78"/>
    <w:rsid w:val="49435B5B"/>
    <w:rsid w:val="49471489"/>
    <w:rsid w:val="494D2A33"/>
    <w:rsid w:val="4950607F"/>
    <w:rsid w:val="495518E8"/>
    <w:rsid w:val="4961203A"/>
    <w:rsid w:val="496164DE"/>
    <w:rsid w:val="49647D7D"/>
    <w:rsid w:val="49667422"/>
    <w:rsid w:val="496E4757"/>
    <w:rsid w:val="496E5A82"/>
    <w:rsid w:val="496E6505"/>
    <w:rsid w:val="498126DD"/>
    <w:rsid w:val="498A77E3"/>
    <w:rsid w:val="499E328F"/>
    <w:rsid w:val="499E6DEB"/>
    <w:rsid w:val="49A60395"/>
    <w:rsid w:val="49B4660E"/>
    <w:rsid w:val="49B93C25"/>
    <w:rsid w:val="49C12AD9"/>
    <w:rsid w:val="49C27C4A"/>
    <w:rsid w:val="49C600F0"/>
    <w:rsid w:val="49C64593"/>
    <w:rsid w:val="49CB243D"/>
    <w:rsid w:val="49CB3958"/>
    <w:rsid w:val="49CF4E40"/>
    <w:rsid w:val="49D40A5E"/>
    <w:rsid w:val="49DB7D06"/>
    <w:rsid w:val="49E05655"/>
    <w:rsid w:val="49E06E1C"/>
    <w:rsid w:val="49E1317B"/>
    <w:rsid w:val="49E52C6C"/>
    <w:rsid w:val="49EC3FFA"/>
    <w:rsid w:val="49EF56EF"/>
    <w:rsid w:val="49F66C27"/>
    <w:rsid w:val="49FC29AC"/>
    <w:rsid w:val="4A031344"/>
    <w:rsid w:val="4A0C1DCB"/>
    <w:rsid w:val="4A111CB3"/>
    <w:rsid w:val="4A1778D2"/>
    <w:rsid w:val="4A1B043B"/>
    <w:rsid w:val="4A1B7141"/>
    <w:rsid w:val="4A1C3430"/>
    <w:rsid w:val="4A1C41B3"/>
    <w:rsid w:val="4A1E1CDA"/>
    <w:rsid w:val="4A1E617D"/>
    <w:rsid w:val="4A2117CA"/>
    <w:rsid w:val="4A253068"/>
    <w:rsid w:val="4A275032"/>
    <w:rsid w:val="4A2A5A2A"/>
    <w:rsid w:val="4A2E487F"/>
    <w:rsid w:val="4A315EB1"/>
    <w:rsid w:val="4A3414FD"/>
    <w:rsid w:val="4A3537EB"/>
    <w:rsid w:val="4A38723F"/>
    <w:rsid w:val="4A3B6D2F"/>
    <w:rsid w:val="4A3C6604"/>
    <w:rsid w:val="4A3E05CE"/>
    <w:rsid w:val="4A44745B"/>
    <w:rsid w:val="4A4554B8"/>
    <w:rsid w:val="4A4C4A99"/>
    <w:rsid w:val="4A4E7F47"/>
    <w:rsid w:val="4A4F4589"/>
    <w:rsid w:val="4A565917"/>
    <w:rsid w:val="4A58343D"/>
    <w:rsid w:val="4A590F64"/>
    <w:rsid w:val="4A5D0A54"/>
    <w:rsid w:val="4A606796"/>
    <w:rsid w:val="4A6A3171"/>
    <w:rsid w:val="4A7D2EA4"/>
    <w:rsid w:val="4A7E6C1C"/>
    <w:rsid w:val="4A830E81"/>
    <w:rsid w:val="4A8F2BD7"/>
    <w:rsid w:val="4A9106FD"/>
    <w:rsid w:val="4A934476"/>
    <w:rsid w:val="4A991081"/>
    <w:rsid w:val="4A995804"/>
    <w:rsid w:val="4A9D70A2"/>
    <w:rsid w:val="4AA21396"/>
    <w:rsid w:val="4AA448D5"/>
    <w:rsid w:val="4AA940F3"/>
    <w:rsid w:val="4AB04CD2"/>
    <w:rsid w:val="4AB10DA0"/>
    <w:rsid w:val="4AB16FF2"/>
    <w:rsid w:val="4ABF170F"/>
    <w:rsid w:val="4ABF6514"/>
    <w:rsid w:val="4AC72371"/>
    <w:rsid w:val="4AC7411F"/>
    <w:rsid w:val="4ACD5C0E"/>
    <w:rsid w:val="4ACE3700"/>
    <w:rsid w:val="4AD66A58"/>
    <w:rsid w:val="4AD827D0"/>
    <w:rsid w:val="4AD83D1B"/>
    <w:rsid w:val="4AD8632C"/>
    <w:rsid w:val="4AD93E52"/>
    <w:rsid w:val="4ADA6548"/>
    <w:rsid w:val="4AE64EED"/>
    <w:rsid w:val="4AE81078"/>
    <w:rsid w:val="4AF40C8C"/>
    <w:rsid w:val="4AFB201B"/>
    <w:rsid w:val="4AFB724E"/>
    <w:rsid w:val="4AFC64BF"/>
    <w:rsid w:val="4B00308C"/>
    <w:rsid w:val="4B007631"/>
    <w:rsid w:val="4B06733D"/>
    <w:rsid w:val="4B074D0A"/>
    <w:rsid w:val="4B08477A"/>
    <w:rsid w:val="4B0E1D4E"/>
    <w:rsid w:val="4B1D4687"/>
    <w:rsid w:val="4B2652EA"/>
    <w:rsid w:val="4B296B88"/>
    <w:rsid w:val="4B2B0B52"/>
    <w:rsid w:val="4B35552D"/>
    <w:rsid w:val="4B386DCB"/>
    <w:rsid w:val="4B3D2633"/>
    <w:rsid w:val="4B3F59B1"/>
    <w:rsid w:val="4B413ED2"/>
    <w:rsid w:val="4B427C4A"/>
    <w:rsid w:val="4B46773A"/>
    <w:rsid w:val="4B4B6AFE"/>
    <w:rsid w:val="4B4E4840"/>
    <w:rsid w:val="4B4F64BF"/>
    <w:rsid w:val="4B502367"/>
    <w:rsid w:val="4B62209A"/>
    <w:rsid w:val="4B663938"/>
    <w:rsid w:val="4B69167A"/>
    <w:rsid w:val="4B6D2F19"/>
    <w:rsid w:val="4B700C5B"/>
    <w:rsid w:val="4B773D97"/>
    <w:rsid w:val="4B7C13AE"/>
    <w:rsid w:val="4B7C4922"/>
    <w:rsid w:val="4B7D6ED4"/>
    <w:rsid w:val="4B810772"/>
    <w:rsid w:val="4B822E5F"/>
    <w:rsid w:val="4B840262"/>
    <w:rsid w:val="4B8464B4"/>
    <w:rsid w:val="4B893ACB"/>
    <w:rsid w:val="4B8977B1"/>
    <w:rsid w:val="4B8A1D1C"/>
    <w:rsid w:val="4B901993"/>
    <w:rsid w:val="4B991F60"/>
    <w:rsid w:val="4B9A5CD8"/>
    <w:rsid w:val="4B9C1A50"/>
    <w:rsid w:val="4B9D30D2"/>
    <w:rsid w:val="4B9F509C"/>
    <w:rsid w:val="4BA32DDE"/>
    <w:rsid w:val="4BA426B2"/>
    <w:rsid w:val="4BB07A82"/>
    <w:rsid w:val="4BB22DD2"/>
    <w:rsid w:val="4BB24DCF"/>
    <w:rsid w:val="4BB3361D"/>
    <w:rsid w:val="4BB5041C"/>
    <w:rsid w:val="4BBA3C84"/>
    <w:rsid w:val="4BBE68FC"/>
    <w:rsid w:val="4BC36FDC"/>
    <w:rsid w:val="4BC7782C"/>
    <w:rsid w:val="4BD15B75"/>
    <w:rsid w:val="4BD20FCE"/>
    <w:rsid w:val="4BD25472"/>
    <w:rsid w:val="4BD44D46"/>
    <w:rsid w:val="4BDD4D4C"/>
    <w:rsid w:val="4BDF193C"/>
    <w:rsid w:val="4BE07B8E"/>
    <w:rsid w:val="4BE62CCB"/>
    <w:rsid w:val="4BE63830"/>
    <w:rsid w:val="4BEA27BB"/>
    <w:rsid w:val="4BEB208F"/>
    <w:rsid w:val="4BED4059"/>
    <w:rsid w:val="4BF058F8"/>
    <w:rsid w:val="4BF52F0E"/>
    <w:rsid w:val="4BF7130F"/>
    <w:rsid w:val="4BF9178D"/>
    <w:rsid w:val="4C0118B3"/>
    <w:rsid w:val="4C0A69B9"/>
    <w:rsid w:val="4C121D12"/>
    <w:rsid w:val="4C1858AE"/>
    <w:rsid w:val="4C1B42B8"/>
    <w:rsid w:val="4C26756B"/>
    <w:rsid w:val="4C290139"/>
    <w:rsid w:val="4C2B6930"/>
    <w:rsid w:val="4C2C3581"/>
    <w:rsid w:val="4C3457E4"/>
    <w:rsid w:val="4C370E7A"/>
    <w:rsid w:val="4C371D9C"/>
    <w:rsid w:val="4C3752D5"/>
    <w:rsid w:val="4C3E2B07"/>
    <w:rsid w:val="4C40066C"/>
    <w:rsid w:val="4C455C43"/>
    <w:rsid w:val="4C465518"/>
    <w:rsid w:val="4C4A14AC"/>
    <w:rsid w:val="4C4B0D80"/>
    <w:rsid w:val="4C4C5224"/>
    <w:rsid w:val="4C4D4AF8"/>
    <w:rsid w:val="4C51283A"/>
    <w:rsid w:val="4C5145E8"/>
    <w:rsid w:val="4C520360"/>
    <w:rsid w:val="4C572BCB"/>
    <w:rsid w:val="4C5916EF"/>
    <w:rsid w:val="4C5D11DF"/>
    <w:rsid w:val="4C5E7ECD"/>
    <w:rsid w:val="4C63431C"/>
    <w:rsid w:val="4C742085"/>
    <w:rsid w:val="4C7B3413"/>
    <w:rsid w:val="4C7E4CB1"/>
    <w:rsid w:val="4C83051A"/>
    <w:rsid w:val="4C891FD4"/>
    <w:rsid w:val="4C910E89"/>
    <w:rsid w:val="4C9170DB"/>
    <w:rsid w:val="4C983FC5"/>
    <w:rsid w:val="4C995F8F"/>
    <w:rsid w:val="4CA24E44"/>
    <w:rsid w:val="4CA30BBC"/>
    <w:rsid w:val="4CA3296A"/>
    <w:rsid w:val="4CA37CC7"/>
    <w:rsid w:val="4CA540E4"/>
    <w:rsid w:val="4CA72724"/>
    <w:rsid w:val="4CA961D2"/>
    <w:rsid w:val="4CAA3CF8"/>
    <w:rsid w:val="4CB37051"/>
    <w:rsid w:val="4CB66B41"/>
    <w:rsid w:val="4CBD494A"/>
    <w:rsid w:val="4CC34DBA"/>
    <w:rsid w:val="4CC81A5D"/>
    <w:rsid w:val="4CCE3E8B"/>
    <w:rsid w:val="4CCE6546"/>
    <w:rsid w:val="4CD46FC7"/>
    <w:rsid w:val="4CD945DE"/>
    <w:rsid w:val="4CDB6560"/>
    <w:rsid w:val="4CE03BBE"/>
    <w:rsid w:val="4CE0596C"/>
    <w:rsid w:val="4CE23492"/>
    <w:rsid w:val="4CE511D4"/>
    <w:rsid w:val="4CE865CF"/>
    <w:rsid w:val="4CF17B79"/>
    <w:rsid w:val="4CF51418"/>
    <w:rsid w:val="4CF66F3E"/>
    <w:rsid w:val="4CFA6A2E"/>
    <w:rsid w:val="4CFD02CC"/>
    <w:rsid w:val="4CFF2296"/>
    <w:rsid w:val="4D007DBC"/>
    <w:rsid w:val="4D0258E3"/>
    <w:rsid w:val="4D04165B"/>
    <w:rsid w:val="4D0F7FFF"/>
    <w:rsid w:val="4D136243"/>
    <w:rsid w:val="4D1A2C2C"/>
    <w:rsid w:val="4D1A70D0"/>
    <w:rsid w:val="4D1D271C"/>
    <w:rsid w:val="4D1F0243"/>
    <w:rsid w:val="4D1F46E6"/>
    <w:rsid w:val="4D275349"/>
    <w:rsid w:val="4D277999"/>
    <w:rsid w:val="4D371A30"/>
    <w:rsid w:val="4D3A32CE"/>
    <w:rsid w:val="4D3A507C"/>
    <w:rsid w:val="4D3D2DBF"/>
    <w:rsid w:val="4D447CA9"/>
    <w:rsid w:val="4D4B7289"/>
    <w:rsid w:val="4D4E6D7A"/>
    <w:rsid w:val="4D5F65A9"/>
    <w:rsid w:val="4D653A9B"/>
    <w:rsid w:val="4D665B0F"/>
    <w:rsid w:val="4D693BB4"/>
    <w:rsid w:val="4D714816"/>
    <w:rsid w:val="4D742DCB"/>
    <w:rsid w:val="4D7A5834"/>
    <w:rsid w:val="4D7D1B31"/>
    <w:rsid w:val="4D7E5B92"/>
    <w:rsid w:val="4D7F33D7"/>
    <w:rsid w:val="4D7F6F33"/>
    <w:rsid w:val="4D8863BF"/>
    <w:rsid w:val="4D8B58D8"/>
    <w:rsid w:val="4D986247"/>
    <w:rsid w:val="4D9D385D"/>
    <w:rsid w:val="4D9E1AAF"/>
    <w:rsid w:val="4DB21D91"/>
    <w:rsid w:val="4DB21EB1"/>
    <w:rsid w:val="4DB82445"/>
    <w:rsid w:val="4DBA61BD"/>
    <w:rsid w:val="4DBE5CAD"/>
    <w:rsid w:val="4DCA28A4"/>
    <w:rsid w:val="4DCD4C46"/>
    <w:rsid w:val="4DCD6596"/>
    <w:rsid w:val="4DCE1CA3"/>
    <w:rsid w:val="4DD23507"/>
    <w:rsid w:val="4DD2475A"/>
    <w:rsid w:val="4DD317A2"/>
    <w:rsid w:val="4DE2366A"/>
    <w:rsid w:val="4DF07E31"/>
    <w:rsid w:val="4DF711BF"/>
    <w:rsid w:val="4DFA0CB0"/>
    <w:rsid w:val="4DFA2A5E"/>
    <w:rsid w:val="4E067654"/>
    <w:rsid w:val="4E0839CB"/>
    <w:rsid w:val="4E092CA9"/>
    <w:rsid w:val="4E0D09E3"/>
    <w:rsid w:val="4E10402F"/>
    <w:rsid w:val="4E126D7E"/>
    <w:rsid w:val="4E141D71"/>
    <w:rsid w:val="4E143B1F"/>
    <w:rsid w:val="4E184ECF"/>
    <w:rsid w:val="4E1C6E78"/>
    <w:rsid w:val="4E1E499E"/>
    <w:rsid w:val="4E217FEA"/>
    <w:rsid w:val="4E246BF6"/>
    <w:rsid w:val="4E255D2C"/>
    <w:rsid w:val="4E2D35F4"/>
    <w:rsid w:val="4E2D698F"/>
    <w:rsid w:val="4E323FA5"/>
    <w:rsid w:val="4E45017D"/>
    <w:rsid w:val="4E48067E"/>
    <w:rsid w:val="4E492EA4"/>
    <w:rsid w:val="4E4F4B57"/>
    <w:rsid w:val="4E61488B"/>
    <w:rsid w:val="4E6600F3"/>
    <w:rsid w:val="4E6974F8"/>
    <w:rsid w:val="4E6F51FA"/>
    <w:rsid w:val="4E712D20"/>
    <w:rsid w:val="4E742810"/>
    <w:rsid w:val="4E7B3B9E"/>
    <w:rsid w:val="4E7E543D"/>
    <w:rsid w:val="4E830CA5"/>
    <w:rsid w:val="4E8C4141"/>
    <w:rsid w:val="4E8D38D2"/>
    <w:rsid w:val="4E962786"/>
    <w:rsid w:val="4E9B1B4B"/>
    <w:rsid w:val="4E9E788D"/>
    <w:rsid w:val="4EA529C9"/>
    <w:rsid w:val="4EAD187E"/>
    <w:rsid w:val="4EAF1A9A"/>
    <w:rsid w:val="4EAF55F6"/>
    <w:rsid w:val="4EB15812"/>
    <w:rsid w:val="4EB250E6"/>
    <w:rsid w:val="4EB96475"/>
    <w:rsid w:val="4EBB21ED"/>
    <w:rsid w:val="4EBE7F2F"/>
    <w:rsid w:val="4EC76DE4"/>
    <w:rsid w:val="4ECD1E0C"/>
    <w:rsid w:val="4ECD1F20"/>
    <w:rsid w:val="4ED35788"/>
    <w:rsid w:val="4EDB288F"/>
    <w:rsid w:val="4EDD1D15"/>
    <w:rsid w:val="4EEF633A"/>
    <w:rsid w:val="4EFB083B"/>
    <w:rsid w:val="4EFC3D07"/>
    <w:rsid w:val="4EFE032C"/>
    <w:rsid w:val="4EFF657E"/>
    <w:rsid w:val="4F0403F2"/>
    <w:rsid w:val="4F041DE6"/>
    <w:rsid w:val="4F0A0A7E"/>
    <w:rsid w:val="4F0C47F7"/>
    <w:rsid w:val="4F135B85"/>
    <w:rsid w:val="4F1F09CE"/>
    <w:rsid w:val="4F2204BE"/>
    <w:rsid w:val="4F244236"/>
    <w:rsid w:val="4F251D5C"/>
    <w:rsid w:val="4F277882"/>
    <w:rsid w:val="4F2953A8"/>
    <w:rsid w:val="4F3E697A"/>
    <w:rsid w:val="4F473A81"/>
    <w:rsid w:val="4F477F24"/>
    <w:rsid w:val="4F492EC8"/>
    <w:rsid w:val="4F4E3061"/>
    <w:rsid w:val="4F4F5912"/>
    <w:rsid w:val="4F504D49"/>
    <w:rsid w:val="4F5543EF"/>
    <w:rsid w:val="4F560168"/>
    <w:rsid w:val="4F622668"/>
    <w:rsid w:val="4F652159"/>
    <w:rsid w:val="4F674123"/>
    <w:rsid w:val="4F6F6DF3"/>
    <w:rsid w:val="4F710AFD"/>
    <w:rsid w:val="4F74239C"/>
    <w:rsid w:val="4F7F321A"/>
    <w:rsid w:val="4F872D32"/>
    <w:rsid w:val="4F8B1B72"/>
    <w:rsid w:val="4F8E7901"/>
    <w:rsid w:val="4F9111A0"/>
    <w:rsid w:val="4F960564"/>
    <w:rsid w:val="4FA037F2"/>
    <w:rsid w:val="4FA62E9D"/>
    <w:rsid w:val="4FB05ACA"/>
    <w:rsid w:val="4FB569B7"/>
    <w:rsid w:val="4FB76E58"/>
    <w:rsid w:val="4FB9432B"/>
    <w:rsid w:val="4FC6709B"/>
    <w:rsid w:val="4FC926E8"/>
    <w:rsid w:val="4FC96B8B"/>
    <w:rsid w:val="4FCB2904"/>
    <w:rsid w:val="4FCB6460"/>
    <w:rsid w:val="4FCE41A2"/>
    <w:rsid w:val="4FD572DE"/>
    <w:rsid w:val="4FD712A8"/>
    <w:rsid w:val="4FD80B7D"/>
    <w:rsid w:val="4FDA48F5"/>
    <w:rsid w:val="4FDC066D"/>
    <w:rsid w:val="4FDD6193"/>
    <w:rsid w:val="4FE237A9"/>
    <w:rsid w:val="4FE37C4D"/>
    <w:rsid w:val="4FE87012"/>
    <w:rsid w:val="4FE92CD6"/>
    <w:rsid w:val="4FF77255"/>
    <w:rsid w:val="4FFB33B9"/>
    <w:rsid w:val="4FFC486B"/>
    <w:rsid w:val="50013BA7"/>
    <w:rsid w:val="5004440C"/>
    <w:rsid w:val="5006393C"/>
    <w:rsid w:val="500A342C"/>
    <w:rsid w:val="501222E0"/>
    <w:rsid w:val="50144323"/>
    <w:rsid w:val="5019366F"/>
    <w:rsid w:val="50194D53"/>
    <w:rsid w:val="5019541D"/>
    <w:rsid w:val="50203738"/>
    <w:rsid w:val="50275685"/>
    <w:rsid w:val="502A20C1"/>
    <w:rsid w:val="502E69EF"/>
    <w:rsid w:val="50324731"/>
    <w:rsid w:val="50334495"/>
    <w:rsid w:val="50342257"/>
    <w:rsid w:val="503C735D"/>
    <w:rsid w:val="503E1327"/>
    <w:rsid w:val="504306EC"/>
    <w:rsid w:val="50483F54"/>
    <w:rsid w:val="504F7091"/>
    <w:rsid w:val="505E5526"/>
    <w:rsid w:val="50610B72"/>
    <w:rsid w:val="5066262C"/>
    <w:rsid w:val="506A3ECB"/>
    <w:rsid w:val="506B7C43"/>
    <w:rsid w:val="506E15FA"/>
    <w:rsid w:val="50700DB5"/>
    <w:rsid w:val="507765E7"/>
    <w:rsid w:val="507B7E86"/>
    <w:rsid w:val="507C3BFE"/>
    <w:rsid w:val="50836D3A"/>
    <w:rsid w:val="508A631B"/>
    <w:rsid w:val="508F0A57"/>
    <w:rsid w:val="50942CF5"/>
    <w:rsid w:val="50970A38"/>
    <w:rsid w:val="509808A7"/>
    <w:rsid w:val="509B4084"/>
    <w:rsid w:val="509C1BAA"/>
    <w:rsid w:val="50A0169A"/>
    <w:rsid w:val="50A8054F"/>
    <w:rsid w:val="50AA42C7"/>
    <w:rsid w:val="50AD2A84"/>
    <w:rsid w:val="50AF5049"/>
    <w:rsid w:val="50B25872"/>
    <w:rsid w:val="50B43398"/>
    <w:rsid w:val="50C35389"/>
    <w:rsid w:val="50C8299F"/>
    <w:rsid w:val="50CC248F"/>
    <w:rsid w:val="50D13F4A"/>
    <w:rsid w:val="50D17AA6"/>
    <w:rsid w:val="50D70E34"/>
    <w:rsid w:val="50D94BAC"/>
    <w:rsid w:val="50DD3946"/>
    <w:rsid w:val="50E33C7D"/>
    <w:rsid w:val="50ED4C39"/>
    <w:rsid w:val="50EE68AA"/>
    <w:rsid w:val="50EF617E"/>
    <w:rsid w:val="50F10148"/>
    <w:rsid w:val="50F814D6"/>
    <w:rsid w:val="50FA53DC"/>
    <w:rsid w:val="50FC089B"/>
    <w:rsid w:val="510559A1"/>
    <w:rsid w:val="5107796B"/>
    <w:rsid w:val="51087240"/>
    <w:rsid w:val="510936E3"/>
    <w:rsid w:val="510B05B7"/>
    <w:rsid w:val="510F4A72"/>
    <w:rsid w:val="511040B5"/>
    <w:rsid w:val="51121E6C"/>
    <w:rsid w:val="51130806"/>
    <w:rsid w:val="51142088"/>
    <w:rsid w:val="51190934"/>
    <w:rsid w:val="512247A5"/>
    <w:rsid w:val="51234079"/>
    <w:rsid w:val="51281690"/>
    <w:rsid w:val="512978E2"/>
    <w:rsid w:val="512A6844"/>
    <w:rsid w:val="51383FC9"/>
    <w:rsid w:val="513C382A"/>
    <w:rsid w:val="513D513B"/>
    <w:rsid w:val="514209A3"/>
    <w:rsid w:val="514566E6"/>
    <w:rsid w:val="51501312"/>
    <w:rsid w:val="51510BE7"/>
    <w:rsid w:val="51516E38"/>
    <w:rsid w:val="5153495F"/>
    <w:rsid w:val="515406D7"/>
    <w:rsid w:val="51556929"/>
    <w:rsid w:val="51581F75"/>
    <w:rsid w:val="515A3F3F"/>
    <w:rsid w:val="515B7CB7"/>
    <w:rsid w:val="51646B6C"/>
    <w:rsid w:val="51695F30"/>
    <w:rsid w:val="516C5A20"/>
    <w:rsid w:val="516E1798"/>
    <w:rsid w:val="51764AF1"/>
    <w:rsid w:val="517843C5"/>
    <w:rsid w:val="517A638F"/>
    <w:rsid w:val="517B2107"/>
    <w:rsid w:val="5181771E"/>
    <w:rsid w:val="51826FF2"/>
    <w:rsid w:val="51874608"/>
    <w:rsid w:val="518B5B07"/>
    <w:rsid w:val="518C60C3"/>
    <w:rsid w:val="51917235"/>
    <w:rsid w:val="51984A67"/>
    <w:rsid w:val="519D3E2C"/>
    <w:rsid w:val="519E3367"/>
    <w:rsid w:val="519F1952"/>
    <w:rsid w:val="51A0391C"/>
    <w:rsid w:val="51A96C75"/>
    <w:rsid w:val="51B11685"/>
    <w:rsid w:val="51B95B71"/>
    <w:rsid w:val="51BA49DE"/>
    <w:rsid w:val="51BD44CE"/>
    <w:rsid w:val="51C07B1A"/>
    <w:rsid w:val="51D07D5D"/>
    <w:rsid w:val="51D830B6"/>
    <w:rsid w:val="51D84E64"/>
    <w:rsid w:val="51DF2696"/>
    <w:rsid w:val="51DF4444"/>
    <w:rsid w:val="51E25CE3"/>
    <w:rsid w:val="51E30C4D"/>
    <w:rsid w:val="51E717F1"/>
    <w:rsid w:val="51E732F9"/>
    <w:rsid w:val="51E97071"/>
    <w:rsid w:val="51EE4687"/>
    <w:rsid w:val="51F15F26"/>
    <w:rsid w:val="51F31C9E"/>
    <w:rsid w:val="51F53C68"/>
    <w:rsid w:val="51F80C00"/>
    <w:rsid w:val="51FD48CA"/>
    <w:rsid w:val="52014570"/>
    <w:rsid w:val="520420FD"/>
    <w:rsid w:val="52050325"/>
    <w:rsid w:val="520B5239"/>
    <w:rsid w:val="520C5608"/>
    <w:rsid w:val="520D7203"/>
    <w:rsid w:val="5212481A"/>
    <w:rsid w:val="52140592"/>
    <w:rsid w:val="521A1920"/>
    <w:rsid w:val="521C154C"/>
    <w:rsid w:val="522105B9"/>
    <w:rsid w:val="52214A5D"/>
    <w:rsid w:val="522601B6"/>
    <w:rsid w:val="522B1438"/>
    <w:rsid w:val="522C17CB"/>
    <w:rsid w:val="522D3402"/>
    <w:rsid w:val="522E0F28"/>
    <w:rsid w:val="52377DDC"/>
    <w:rsid w:val="52383B54"/>
    <w:rsid w:val="523E73BD"/>
    <w:rsid w:val="52412A09"/>
    <w:rsid w:val="5245699D"/>
    <w:rsid w:val="52497B10"/>
    <w:rsid w:val="524D13AE"/>
    <w:rsid w:val="52500E9E"/>
    <w:rsid w:val="525210BA"/>
    <w:rsid w:val="525564B4"/>
    <w:rsid w:val="525A142D"/>
    <w:rsid w:val="525E2924"/>
    <w:rsid w:val="525F5585"/>
    <w:rsid w:val="52630BD1"/>
    <w:rsid w:val="52635075"/>
    <w:rsid w:val="5264702A"/>
    <w:rsid w:val="526476CA"/>
    <w:rsid w:val="52662470"/>
    <w:rsid w:val="52750905"/>
    <w:rsid w:val="52756B57"/>
    <w:rsid w:val="527E7398"/>
    <w:rsid w:val="528079D5"/>
    <w:rsid w:val="528648C0"/>
    <w:rsid w:val="528A593B"/>
    <w:rsid w:val="52911BE2"/>
    <w:rsid w:val="5292492B"/>
    <w:rsid w:val="5294522F"/>
    <w:rsid w:val="52950FA7"/>
    <w:rsid w:val="5295561F"/>
    <w:rsid w:val="52974D1F"/>
    <w:rsid w:val="52992845"/>
    <w:rsid w:val="529B480F"/>
    <w:rsid w:val="529B60BF"/>
    <w:rsid w:val="52A07B61"/>
    <w:rsid w:val="52AA2CA4"/>
    <w:rsid w:val="52AD62F0"/>
    <w:rsid w:val="52AE4858"/>
    <w:rsid w:val="52AF3E17"/>
    <w:rsid w:val="52BE405A"/>
    <w:rsid w:val="52CC3939"/>
    <w:rsid w:val="52D01FDF"/>
    <w:rsid w:val="52D4387D"/>
    <w:rsid w:val="52D8599D"/>
    <w:rsid w:val="52E131B6"/>
    <w:rsid w:val="52E14228"/>
    <w:rsid w:val="52E2243E"/>
    <w:rsid w:val="52E361B6"/>
    <w:rsid w:val="52E635B0"/>
    <w:rsid w:val="52E71802"/>
    <w:rsid w:val="52E837CD"/>
    <w:rsid w:val="52E87329"/>
    <w:rsid w:val="52EF6909"/>
    <w:rsid w:val="52F201A7"/>
    <w:rsid w:val="52F520DA"/>
    <w:rsid w:val="52F537F4"/>
    <w:rsid w:val="52F757BE"/>
    <w:rsid w:val="52F83A10"/>
    <w:rsid w:val="52F932E4"/>
    <w:rsid w:val="52FD1026"/>
    <w:rsid w:val="530A729F"/>
    <w:rsid w:val="530D444F"/>
    <w:rsid w:val="530F0D59"/>
    <w:rsid w:val="53116998"/>
    <w:rsid w:val="53145E0C"/>
    <w:rsid w:val="531620E8"/>
    <w:rsid w:val="53163E96"/>
    <w:rsid w:val="53165C44"/>
    <w:rsid w:val="531820F6"/>
    <w:rsid w:val="53195734"/>
    <w:rsid w:val="531A2310"/>
    <w:rsid w:val="531E132F"/>
    <w:rsid w:val="531E71EE"/>
    <w:rsid w:val="5329689C"/>
    <w:rsid w:val="532D4A8B"/>
    <w:rsid w:val="53346A12"/>
    <w:rsid w:val="533E519B"/>
    <w:rsid w:val="53446C55"/>
    <w:rsid w:val="5347751A"/>
    <w:rsid w:val="534D53DE"/>
    <w:rsid w:val="534E5504"/>
    <w:rsid w:val="534F1156"/>
    <w:rsid w:val="535E75EB"/>
    <w:rsid w:val="5367649F"/>
    <w:rsid w:val="536C5EBC"/>
    <w:rsid w:val="536C5FE1"/>
    <w:rsid w:val="5373753A"/>
    <w:rsid w:val="53740BBC"/>
    <w:rsid w:val="537A2677"/>
    <w:rsid w:val="537B38A5"/>
    <w:rsid w:val="537F5EDF"/>
    <w:rsid w:val="538452A3"/>
    <w:rsid w:val="53852DC9"/>
    <w:rsid w:val="538C4158"/>
    <w:rsid w:val="538C796E"/>
    <w:rsid w:val="538F59F6"/>
    <w:rsid w:val="53933738"/>
    <w:rsid w:val="5395238F"/>
    <w:rsid w:val="53964FD7"/>
    <w:rsid w:val="53966D85"/>
    <w:rsid w:val="539A6875"/>
    <w:rsid w:val="539C34A8"/>
    <w:rsid w:val="53A2397B"/>
    <w:rsid w:val="53A25729"/>
    <w:rsid w:val="53A72D40"/>
    <w:rsid w:val="53AA4F24"/>
    <w:rsid w:val="53AC47FA"/>
    <w:rsid w:val="53AF47BB"/>
    <w:rsid w:val="53B11E10"/>
    <w:rsid w:val="53B37937"/>
    <w:rsid w:val="53B52B82"/>
    <w:rsid w:val="53B65679"/>
    <w:rsid w:val="53BA0CC5"/>
    <w:rsid w:val="53BD6A07"/>
    <w:rsid w:val="53C733E2"/>
    <w:rsid w:val="53CB1C8F"/>
    <w:rsid w:val="53D578AD"/>
    <w:rsid w:val="53D63625"/>
    <w:rsid w:val="53DA1367"/>
    <w:rsid w:val="53DD0962"/>
    <w:rsid w:val="53E21FCA"/>
    <w:rsid w:val="53E765FA"/>
    <w:rsid w:val="53EA0E7E"/>
    <w:rsid w:val="53F046E7"/>
    <w:rsid w:val="53F266B1"/>
    <w:rsid w:val="53FC752F"/>
    <w:rsid w:val="54017416"/>
    <w:rsid w:val="5402441A"/>
    <w:rsid w:val="540262EE"/>
    <w:rsid w:val="54085ED4"/>
    <w:rsid w:val="540E1011"/>
    <w:rsid w:val="540E7263"/>
    <w:rsid w:val="541008E5"/>
    <w:rsid w:val="54106745"/>
    <w:rsid w:val="541128AF"/>
    <w:rsid w:val="541A5C08"/>
    <w:rsid w:val="541F4FCC"/>
    <w:rsid w:val="542425E2"/>
    <w:rsid w:val="5427179C"/>
    <w:rsid w:val="542E3461"/>
    <w:rsid w:val="54370568"/>
    <w:rsid w:val="543842E0"/>
    <w:rsid w:val="543F40EB"/>
    <w:rsid w:val="54472DA0"/>
    <w:rsid w:val="54492049"/>
    <w:rsid w:val="544A6CD1"/>
    <w:rsid w:val="544B4013"/>
    <w:rsid w:val="54501629"/>
    <w:rsid w:val="5463135D"/>
    <w:rsid w:val="54684BC5"/>
    <w:rsid w:val="546B6EBC"/>
    <w:rsid w:val="54776BB6"/>
    <w:rsid w:val="5479292E"/>
    <w:rsid w:val="547D4D93"/>
    <w:rsid w:val="548553F0"/>
    <w:rsid w:val="54882B71"/>
    <w:rsid w:val="548C422E"/>
    <w:rsid w:val="548D0188"/>
    <w:rsid w:val="548F2152"/>
    <w:rsid w:val="54907C78"/>
    <w:rsid w:val="54931516"/>
    <w:rsid w:val="549E4143"/>
    <w:rsid w:val="54A51975"/>
    <w:rsid w:val="54A83213"/>
    <w:rsid w:val="54AA0D3A"/>
    <w:rsid w:val="54AB2D04"/>
    <w:rsid w:val="54B43966"/>
    <w:rsid w:val="54B46BE4"/>
    <w:rsid w:val="54B576DE"/>
    <w:rsid w:val="54BB2F47"/>
    <w:rsid w:val="54BD1DD1"/>
    <w:rsid w:val="54C45C9C"/>
    <w:rsid w:val="54C6369A"/>
    <w:rsid w:val="54CF69F2"/>
    <w:rsid w:val="54D062C6"/>
    <w:rsid w:val="54D914BD"/>
    <w:rsid w:val="54D9161F"/>
    <w:rsid w:val="54DC110F"/>
    <w:rsid w:val="54DE4E87"/>
    <w:rsid w:val="54DE6C35"/>
    <w:rsid w:val="54DE6F69"/>
    <w:rsid w:val="54E65AEA"/>
    <w:rsid w:val="54E7304B"/>
    <w:rsid w:val="54E86E55"/>
    <w:rsid w:val="54ED0C26"/>
    <w:rsid w:val="54FA6587"/>
    <w:rsid w:val="54FE2E33"/>
    <w:rsid w:val="54FE7593"/>
    <w:rsid w:val="550245FF"/>
    <w:rsid w:val="550A7A2A"/>
    <w:rsid w:val="55110DB9"/>
    <w:rsid w:val="55144405"/>
    <w:rsid w:val="55180399"/>
    <w:rsid w:val="551F1C27"/>
    <w:rsid w:val="55214D74"/>
    <w:rsid w:val="55230AEC"/>
    <w:rsid w:val="552503C0"/>
    <w:rsid w:val="55256612"/>
    <w:rsid w:val="5527238A"/>
    <w:rsid w:val="55286102"/>
    <w:rsid w:val="5529453F"/>
    <w:rsid w:val="55306D65"/>
    <w:rsid w:val="55322ADD"/>
    <w:rsid w:val="55344AA7"/>
    <w:rsid w:val="553700F3"/>
    <w:rsid w:val="5539030F"/>
    <w:rsid w:val="553920BD"/>
    <w:rsid w:val="553C395C"/>
    <w:rsid w:val="5543118E"/>
    <w:rsid w:val="55482300"/>
    <w:rsid w:val="554A42CB"/>
    <w:rsid w:val="555111B5"/>
    <w:rsid w:val="55540CA5"/>
    <w:rsid w:val="5559450E"/>
    <w:rsid w:val="555B0286"/>
    <w:rsid w:val="555B64D8"/>
    <w:rsid w:val="55621614"/>
    <w:rsid w:val="556829A3"/>
    <w:rsid w:val="556C2493"/>
    <w:rsid w:val="556C5FEF"/>
    <w:rsid w:val="556F5ADF"/>
    <w:rsid w:val="55713605"/>
    <w:rsid w:val="5572737D"/>
    <w:rsid w:val="55733821"/>
    <w:rsid w:val="557355CF"/>
    <w:rsid w:val="557B26D6"/>
    <w:rsid w:val="557B4484"/>
    <w:rsid w:val="5581107A"/>
    <w:rsid w:val="55833339"/>
    <w:rsid w:val="558570B1"/>
    <w:rsid w:val="558A6CA4"/>
    <w:rsid w:val="558A7CE1"/>
    <w:rsid w:val="558E6174"/>
    <w:rsid w:val="558F3421"/>
    <w:rsid w:val="55913CA7"/>
    <w:rsid w:val="559455FC"/>
    <w:rsid w:val="559C3120"/>
    <w:rsid w:val="55A50393"/>
    <w:rsid w:val="55A559A5"/>
    <w:rsid w:val="55A574B5"/>
    <w:rsid w:val="55A7171D"/>
    <w:rsid w:val="55AC0AE1"/>
    <w:rsid w:val="55AC288F"/>
    <w:rsid w:val="55B81234"/>
    <w:rsid w:val="55BA0996"/>
    <w:rsid w:val="55BB0D24"/>
    <w:rsid w:val="55BF108B"/>
    <w:rsid w:val="55C41DD4"/>
    <w:rsid w:val="55C73B6D"/>
    <w:rsid w:val="55C9002C"/>
    <w:rsid w:val="55CD4B1F"/>
    <w:rsid w:val="55D50038"/>
    <w:rsid w:val="55D83684"/>
    <w:rsid w:val="55DB13C7"/>
    <w:rsid w:val="55DE219A"/>
    <w:rsid w:val="55E02539"/>
    <w:rsid w:val="55E464CD"/>
    <w:rsid w:val="55E66519"/>
    <w:rsid w:val="55EC5382"/>
    <w:rsid w:val="55F36710"/>
    <w:rsid w:val="55F601F2"/>
    <w:rsid w:val="55FB55C5"/>
    <w:rsid w:val="560501F2"/>
    <w:rsid w:val="56051FA0"/>
    <w:rsid w:val="56064377"/>
    <w:rsid w:val="560B1CAC"/>
    <w:rsid w:val="560B3A5A"/>
    <w:rsid w:val="560E70A6"/>
    <w:rsid w:val="56135E24"/>
    <w:rsid w:val="561641AD"/>
    <w:rsid w:val="561A3C9D"/>
    <w:rsid w:val="561A5A4B"/>
    <w:rsid w:val="561C2740"/>
    <w:rsid w:val="561D19DF"/>
    <w:rsid w:val="561F7505"/>
    <w:rsid w:val="5622235F"/>
    <w:rsid w:val="56246DA9"/>
    <w:rsid w:val="562543F0"/>
    <w:rsid w:val="5632548A"/>
    <w:rsid w:val="563805C7"/>
    <w:rsid w:val="564969F0"/>
    <w:rsid w:val="56575F58"/>
    <w:rsid w:val="565A053D"/>
    <w:rsid w:val="565D002E"/>
    <w:rsid w:val="56655E0A"/>
    <w:rsid w:val="566B274A"/>
    <w:rsid w:val="567315FF"/>
    <w:rsid w:val="56796ABF"/>
    <w:rsid w:val="567C6706"/>
    <w:rsid w:val="56835CE6"/>
    <w:rsid w:val="56892BD1"/>
    <w:rsid w:val="569452B5"/>
    <w:rsid w:val="569A0A51"/>
    <w:rsid w:val="569B4B7B"/>
    <w:rsid w:val="569D042A"/>
    <w:rsid w:val="56A31EE4"/>
    <w:rsid w:val="56A45C5C"/>
    <w:rsid w:val="56A47A0A"/>
    <w:rsid w:val="56AD4B11"/>
    <w:rsid w:val="56B709A2"/>
    <w:rsid w:val="56BE6D1E"/>
    <w:rsid w:val="56BF65F2"/>
    <w:rsid w:val="56C34335"/>
    <w:rsid w:val="56C43C09"/>
    <w:rsid w:val="56C8038A"/>
    <w:rsid w:val="56C8194B"/>
    <w:rsid w:val="56CB31E9"/>
    <w:rsid w:val="56CC5D09"/>
    <w:rsid w:val="56D4449B"/>
    <w:rsid w:val="56D97847"/>
    <w:rsid w:val="56DE2F1C"/>
    <w:rsid w:val="56E9366F"/>
    <w:rsid w:val="56EA0CD9"/>
    <w:rsid w:val="56EB5639"/>
    <w:rsid w:val="56ED6783"/>
    <w:rsid w:val="56F4100D"/>
    <w:rsid w:val="56F42740"/>
    <w:rsid w:val="56F459B9"/>
    <w:rsid w:val="56FC33A3"/>
    <w:rsid w:val="570109B9"/>
    <w:rsid w:val="570A3D11"/>
    <w:rsid w:val="570B7A8A"/>
    <w:rsid w:val="570D1A54"/>
    <w:rsid w:val="57120E18"/>
    <w:rsid w:val="57144B90"/>
    <w:rsid w:val="57154464"/>
    <w:rsid w:val="57160908"/>
    <w:rsid w:val="571903F8"/>
    <w:rsid w:val="571921A6"/>
    <w:rsid w:val="571C1C97"/>
    <w:rsid w:val="571C57F3"/>
    <w:rsid w:val="57237F93"/>
    <w:rsid w:val="5726041F"/>
    <w:rsid w:val="572A10E3"/>
    <w:rsid w:val="573F1F55"/>
    <w:rsid w:val="574511ED"/>
    <w:rsid w:val="57482A8C"/>
    <w:rsid w:val="574C432A"/>
    <w:rsid w:val="574D00A2"/>
    <w:rsid w:val="574E2D7B"/>
    <w:rsid w:val="574F5BC8"/>
    <w:rsid w:val="57596A47"/>
    <w:rsid w:val="576158FB"/>
    <w:rsid w:val="57623449"/>
    <w:rsid w:val="576B0BCD"/>
    <w:rsid w:val="57734F1B"/>
    <w:rsid w:val="57743555"/>
    <w:rsid w:val="5774562F"/>
    <w:rsid w:val="578735B4"/>
    <w:rsid w:val="57906472"/>
    <w:rsid w:val="579655A5"/>
    <w:rsid w:val="579B47D8"/>
    <w:rsid w:val="57A001D2"/>
    <w:rsid w:val="57AB444C"/>
    <w:rsid w:val="57AB49EF"/>
    <w:rsid w:val="57AC301B"/>
    <w:rsid w:val="57B40121"/>
    <w:rsid w:val="57B63E99"/>
    <w:rsid w:val="57B806F4"/>
    <w:rsid w:val="57B95737"/>
    <w:rsid w:val="57C2283E"/>
    <w:rsid w:val="57C4241D"/>
    <w:rsid w:val="57C739B1"/>
    <w:rsid w:val="57CA16F3"/>
    <w:rsid w:val="57CC0FC7"/>
    <w:rsid w:val="57CE2F91"/>
    <w:rsid w:val="57D00976"/>
    <w:rsid w:val="57D305A7"/>
    <w:rsid w:val="57D367F9"/>
    <w:rsid w:val="57D60097"/>
    <w:rsid w:val="57DE6F4C"/>
    <w:rsid w:val="57E55867"/>
    <w:rsid w:val="57E5652D"/>
    <w:rsid w:val="57EC1669"/>
    <w:rsid w:val="57EC3417"/>
    <w:rsid w:val="57EE3633"/>
    <w:rsid w:val="57EE64F5"/>
    <w:rsid w:val="57FA2037"/>
    <w:rsid w:val="57FE2D12"/>
    <w:rsid w:val="5805272B"/>
    <w:rsid w:val="580544D9"/>
    <w:rsid w:val="58054504"/>
    <w:rsid w:val="580A7D41"/>
    <w:rsid w:val="580F7106"/>
    <w:rsid w:val="581D1822"/>
    <w:rsid w:val="58201313"/>
    <w:rsid w:val="58242BB1"/>
    <w:rsid w:val="58262DCD"/>
    <w:rsid w:val="582C7CB7"/>
    <w:rsid w:val="582C7F0D"/>
    <w:rsid w:val="582F759C"/>
    <w:rsid w:val="583733A3"/>
    <w:rsid w:val="58374AF3"/>
    <w:rsid w:val="58450D79"/>
    <w:rsid w:val="584E5E80"/>
    <w:rsid w:val="584F113E"/>
    <w:rsid w:val="58515970"/>
    <w:rsid w:val="58533496"/>
    <w:rsid w:val="58535244"/>
    <w:rsid w:val="5853793A"/>
    <w:rsid w:val="58647451"/>
    <w:rsid w:val="58675193"/>
    <w:rsid w:val="586E207E"/>
    <w:rsid w:val="58767185"/>
    <w:rsid w:val="58782EFD"/>
    <w:rsid w:val="587C0C3F"/>
    <w:rsid w:val="587D6908"/>
    <w:rsid w:val="587F072F"/>
    <w:rsid w:val="587F428B"/>
    <w:rsid w:val="58817556"/>
    <w:rsid w:val="58825B29"/>
    <w:rsid w:val="58831FCD"/>
    <w:rsid w:val="5886386C"/>
    <w:rsid w:val="588B0E82"/>
    <w:rsid w:val="58900246"/>
    <w:rsid w:val="58913FBE"/>
    <w:rsid w:val="58934A68"/>
    <w:rsid w:val="58977368"/>
    <w:rsid w:val="58A40196"/>
    <w:rsid w:val="58A41F44"/>
    <w:rsid w:val="58AB6E2E"/>
    <w:rsid w:val="58AE2DC2"/>
    <w:rsid w:val="58B008E9"/>
    <w:rsid w:val="58B916B7"/>
    <w:rsid w:val="58B940E2"/>
    <w:rsid w:val="58B959EF"/>
    <w:rsid w:val="58BC103B"/>
    <w:rsid w:val="58BD2253"/>
    <w:rsid w:val="58BF0B2C"/>
    <w:rsid w:val="58BF28DA"/>
    <w:rsid w:val="58C148A4"/>
    <w:rsid w:val="58C44394"/>
    <w:rsid w:val="58C81FD1"/>
    <w:rsid w:val="58C854D7"/>
    <w:rsid w:val="58D00F8B"/>
    <w:rsid w:val="58D46932"/>
    <w:rsid w:val="58D5034F"/>
    <w:rsid w:val="58D97E3F"/>
    <w:rsid w:val="58DE5456"/>
    <w:rsid w:val="58DF2F7C"/>
    <w:rsid w:val="58E862D4"/>
    <w:rsid w:val="58E93DFA"/>
    <w:rsid w:val="58EC4E27"/>
    <w:rsid w:val="58F85DEC"/>
    <w:rsid w:val="590D1C40"/>
    <w:rsid w:val="59135803"/>
    <w:rsid w:val="5919023C"/>
    <w:rsid w:val="591B0458"/>
    <w:rsid w:val="591F2CEC"/>
    <w:rsid w:val="591F33A5"/>
    <w:rsid w:val="59200082"/>
    <w:rsid w:val="59254E33"/>
    <w:rsid w:val="5925685D"/>
    <w:rsid w:val="592941F7"/>
    <w:rsid w:val="592B4413"/>
    <w:rsid w:val="592C539D"/>
    <w:rsid w:val="592D3CE7"/>
    <w:rsid w:val="592F3F03"/>
    <w:rsid w:val="593C03CE"/>
    <w:rsid w:val="593F3A1A"/>
    <w:rsid w:val="594026DC"/>
    <w:rsid w:val="59413C36"/>
    <w:rsid w:val="59441031"/>
    <w:rsid w:val="59457283"/>
    <w:rsid w:val="59486D73"/>
    <w:rsid w:val="59582DB4"/>
    <w:rsid w:val="59597EA9"/>
    <w:rsid w:val="595A2602"/>
    <w:rsid w:val="596040BD"/>
    <w:rsid w:val="59682F71"/>
    <w:rsid w:val="596A5151"/>
    <w:rsid w:val="597B2CA5"/>
    <w:rsid w:val="597E2795"/>
    <w:rsid w:val="59835FFD"/>
    <w:rsid w:val="598853C1"/>
    <w:rsid w:val="5991071A"/>
    <w:rsid w:val="599D70BF"/>
    <w:rsid w:val="59A24F38"/>
    <w:rsid w:val="59A87812"/>
    <w:rsid w:val="59AA5338"/>
    <w:rsid w:val="59AC0BE0"/>
    <w:rsid w:val="59AC17D8"/>
    <w:rsid w:val="59AD6BD6"/>
    <w:rsid w:val="59B241EC"/>
    <w:rsid w:val="59B34CB7"/>
    <w:rsid w:val="59B461B6"/>
    <w:rsid w:val="59B60181"/>
    <w:rsid w:val="59B61F2F"/>
    <w:rsid w:val="59BB7545"/>
    <w:rsid w:val="59C83A10"/>
    <w:rsid w:val="59CF1DE7"/>
    <w:rsid w:val="59CF2FF0"/>
    <w:rsid w:val="59D95C1D"/>
    <w:rsid w:val="59E00D5A"/>
    <w:rsid w:val="59E20F76"/>
    <w:rsid w:val="59E36A9C"/>
    <w:rsid w:val="59E52814"/>
    <w:rsid w:val="59E832FB"/>
    <w:rsid w:val="59E92304"/>
    <w:rsid w:val="59EB59F2"/>
    <w:rsid w:val="59ED389C"/>
    <w:rsid w:val="59ED4EE0"/>
    <w:rsid w:val="59EF5441"/>
    <w:rsid w:val="59FA62BF"/>
    <w:rsid w:val="59FE271A"/>
    <w:rsid w:val="59FF38D6"/>
    <w:rsid w:val="5A032C9A"/>
    <w:rsid w:val="5A0C0E5D"/>
    <w:rsid w:val="5A13112F"/>
    <w:rsid w:val="5A1922B1"/>
    <w:rsid w:val="5A1A070F"/>
    <w:rsid w:val="5A1D5B0A"/>
    <w:rsid w:val="5A221372"/>
    <w:rsid w:val="5A2450EA"/>
    <w:rsid w:val="5A2C21F1"/>
    <w:rsid w:val="5A2E7D17"/>
    <w:rsid w:val="5A3317D1"/>
    <w:rsid w:val="5A3410A5"/>
    <w:rsid w:val="5A355549"/>
    <w:rsid w:val="5A3735DC"/>
    <w:rsid w:val="5A380B96"/>
    <w:rsid w:val="5A43590B"/>
    <w:rsid w:val="5A470DD9"/>
    <w:rsid w:val="5A494B51"/>
    <w:rsid w:val="5A4C2893"/>
    <w:rsid w:val="5A4E2167"/>
    <w:rsid w:val="5A5534F6"/>
    <w:rsid w:val="5A582FE6"/>
    <w:rsid w:val="5A587827"/>
    <w:rsid w:val="5A5A4FB0"/>
    <w:rsid w:val="5A5B72C5"/>
    <w:rsid w:val="5A5D1DF7"/>
    <w:rsid w:val="5A5D7731"/>
    <w:rsid w:val="5A623E64"/>
    <w:rsid w:val="5A643739"/>
    <w:rsid w:val="5A6C4CE3"/>
    <w:rsid w:val="5A6E45B7"/>
    <w:rsid w:val="5A737E20"/>
    <w:rsid w:val="5A7634AA"/>
    <w:rsid w:val="5A7B0A82"/>
    <w:rsid w:val="5A7F67C4"/>
    <w:rsid w:val="5A865DA5"/>
    <w:rsid w:val="5A897643"/>
    <w:rsid w:val="5A8A0021"/>
    <w:rsid w:val="5A8E6A07"/>
    <w:rsid w:val="5A932D1D"/>
    <w:rsid w:val="5A9A35FE"/>
    <w:rsid w:val="5A9E73F5"/>
    <w:rsid w:val="5A9F6E67"/>
    <w:rsid w:val="5AA20705"/>
    <w:rsid w:val="5AA47FD9"/>
    <w:rsid w:val="5AA517B7"/>
    <w:rsid w:val="5AAF20E1"/>
    <w:rsid w:val="5AB20948"/>
    <w:rsid w:val="5AB346C0"/>
    <w:rsid w:val="5AB67D0C"/>
    <w:rsid w:val="5ABB5323"/>
    <w:rsid w:val="5ABE7C65"/>
    <w:rsid w:val="5AC643F3"/>
    <w:rsid w:val="5AC661A1"/>
    <w:rsid w:val="5ACB37B8"/>
    <w:rsid w:val="5AD7215D"/>
    <w:rsid w:val="5AD92379"/>
    <w:rsid w:val="5ADA0B74"/>
    <w:rsid w:val="5ADA7E9F"/>
    <w:rsid w:val="5ADC7773"/>
    <w:rsid w:val="5ADF11A6"/>
    <w:rsid w:val="5ADF54B5"/>
    <w:rsid w:val="5AE12FDB"/>
    <w:rsid w:val="5AE40D1D"/>
    <w:rsid w:val="5AF32D0E"/>
    <w:rsid w:val="5AF80325"/>
    <w:rsid w:val="5AFF3D84"/>
    <w:rsid w:val="5B0337CC"/>
    <w:rsid w:val="5B062A42"/>
    <w:rsid w:val="5B084A0C"/>
    <w:rsid w:val="5B1433B1"/>
    <w:rsid w:val="5B176F21"/>
    <w:rsid w:val="5B1C2265"/>
    <w:rsid w:val="5B1E7D8B"/>
    <w:rsid w:val="5B292F37"/>
    <w:rsid w:val="5B2D4472"/>
    <w:rsid w:val="5B305D11"/>
    <w:rsid w:val="5B3475AF"/>
    <w:rsid w:val="5B3A2569"/>
    <w:rsid w:val="5B406799"/>
    <w:rsid w:val="5B4517BC"/>
    <w:rsid w:val="5B482B1B"/>
    <w:rsid w:val="5B4F598F"/>
    <w:rsid w:val="5B523ED9"/>
    <w:rsid w:val="5B557525"/>
    <w:rsid w:val="5B595267"/>
    <w:rsid w:val="5B597015"/>
    <w:rsid w:val="5B5F140D"/>
    <w:rsid w:val="5B631C42"/>
    <w:rsid w:val="5B6B0AF7"/>
    <w:rsid w:val="5B7B51DE"/>
    <w:rsid w:val="5B865931"/>
    <w:rsid w:val="5B8A0BEC"/>
    <w:rsid w:val="5B8A71CF"/>
    <w:rsid w:val="5B9242D5"/>
    <w:rsid w:val="5B9718EC"/>
    <w:rsid w:val="5B9B5880"/>
    <w:rsid w:val="5B9C33A6"/>
    <w:rsid w:val="5B9F0763"/>
    <w:rsid w:val="5BA5225B"/>
    <w:rsid w:val="5BAA161F"/>
    <w:rsid w:val="5BAD55B3"/>
    <w:rsid w:val="5BAD7361"/>
    <w:rsid w:val="5BC0189C"/>
    <w:rsid w:val="5BC30933"/>
    <w:rsid w:val="5BC85F49"/>
    <w:rsid w:val="5BC87CF7"/>
    <w:rsid w:val="5BCB77E7"/>
    <w:rsid w:val="5BD14DFE"/>
    <w:rsid w:val="5BD26DC8"/>
    <w:rsid w:val="5BD62414"/>
    <w:rsid w:val="5BDD7C46"/>
    <w:rsid w:val="5BE07737"/>
    <w:rsid w:val="5BE72004"/>
    <w:rsid w:val="5BE74621"/>
    <w:rsid w:val="5BEC7E8A"/>
    <w:rsid w:val="5BED59B0"/>
    <w:rsid w:val="5BF3746A"/>
    <w:rsid w:val="5BF705DC"/>
    <w:rsid w:val="5BFB6909"/>
    <w:rsid w:val="5C001B87"/>
    <w:rsid w:val="5C074CC3"/>
    <w:rsid w:val="5C0E6052"/>
    <w:rsid w:val="5C0F1DCA"/>
    <w:rsid w:val="5C0F28F7"/>
    <w:rsid w:val="5C1229C2"/>
    <w:rsid w:val="5C125416"/>
    <w:rsid w:val="5C184C91"/>
    <w:rsid w:val="5C1949F7"/>
    <w:rsid w:val="5C1967A5"/>
    <w:rsid w:val="5C1B076F"/>
    <w:rsid w:val="5C1E3DBB"/>
    <w:rsid w:val="5C207B33"/>
    <w:rsid w:val="5C236B2B"/>
    <w:rsid w:val="5C361105"/>
    <w:rsid w:val="5C3A6E47"/>
    <w:rsid w:val="5C3E7FB9"/>
    <w:rsid w:val="5C447CC6"/>
    <w:rsid w:val="5C471A24"/>
    <w:rsid w:val="5C473312"/>
    <w:rsid w:val="5C4E46A0"/>
    <w:rsid w:val="5C50666A"/>
    <w:rsid w:val="5C515F3F"/>
    <w:rsid w:val="5C550BA8"/>
    <w:rsid w:val="5C553C81"/>
    <w:rsid w:val="5C5679F9"/>
    <w:rsid w:val="5C675762"/>
    <w:rsid w:val="5C6C0FCA"/>
    <w:rsid w:val="5C6C4B26"/>
    <w:rsid w:val="5C7B2FBB"/>
    <w:rsid w:val="5C7D3833"/>
    <w:rsid w:val="5C7D4F86"/>
    <w:rsid w:val="5C82259C"/>
    <w:rsid w:val="5C86208C"/>
    <w:rsid w:val="5C875E04"/>
    <w:rsid w:val="5C8C51C9"/>
    <w:rsid w:val="5C8E2CEF"/>
    <w:rsid w:val="5C902F0B"/>
    <w:rsid w:val="5C936557"/>
    <w:rsid w:val="5C9522CF"/>
    <w:rsid w:val="5C995D99"/>
    <w:rsid w:val="5C9A545C"/>
    <w:rsid w:val="5C9C18B0"/>
    <w:rsid w:val="5CA00C74"/>
    <w:rsid w:val="5CA2679A"/>
    <w:rsid w:val="5CB457EA"/>
    <w:rsid w:val="5CB564CD"/>
    <w:rsid w:val="5CB62246"/>
    <w:rsid w:val="5CB762E9"/>
    <w:rsid w:val="5CBD5382"/>
    <w:rsid w:val="5CBF559E"/>
    <w:rsid w:val="5CBF734C"/>
    <w:rsid w:val="5CC012C2"/>
    <w:rsid w:val="5CC46BD5"/>
    <w:rsid w:val="5CC6692D"/>
    <w:rsid w:val="5CCB3F43"/>
    <w:rsid w:val="5CCB7A9F"/>
    <w:rsid w:val="5CD03307"/>
    <w:rsid w:val="5CD5091E"/>
    <w:rsid w:val="5CD86660"/>
    <w:rsid w:val="5CDC6150"/>
    <w:rsid w:val="5CDC7EFE"/>
    <w:rsid w:val="5CE40B61"/>
    <w:rsid w:val="5CE46DB3"/>
    <w:rsid w:val="5CE84743"/>
    <w:rsid w:val="5CEC5C67"/>
    <w:rsid w:val="5CF05758"/>
    <w:rsid w:val="5CF1327E"/>
    <w:rsid w:val="5CF36FF6"/>
    <w:rsid w:val="5CFA0384"/>
    <w:rsid w:val="5CFA49D2"/>
    <w:rsid w:val="5CFF3BED"/>
    <w:rsid w:val="5D00614C"/>
    <w:rsid w:val="5D047455"/>
    <w:rsid w:val="5D0B07E3"/>
    <w:rsid w:val="5D0E2082"/>
    <w:rsid w:val="5D102E8E"/>
    <w:rsid w:val="5D105DFA"/>
    <w:rsid w:val="5D131446"/>
    <w:rsid w:val="5D1721CE"/>
    <w:rsid w:val="5D1A6C78"/>
    <w:rsid w:val="5D213664"/>
    <w:rsid w:val="5D2372EC"/>
    <w:rsid w:val="5D2418A5"/>
    <w:rsid w:val="5D26561D"/>
    <w:rsid w:val="5D2673CB"/>
    <w:rsid w:val="5D290C69"/>
    <w:rsid w:val="5D2E44D2"/>
    <w:rsid w:val="5D303DA6"/>
    <w:rsid w:val="5D3078A7"/>
    <w:rsid w:val="5D355860"/>
    <w:rsid w:val="5D373386"/>
    <w:rsid w:val="5D395350"/>
    <w:rsid w:val="5D3C6BEF"/>
    <w:rsid w:val="5D485594"/>
    <w:rsid w:val="5D494E68"/>
    <w:rsid w:val="5D4A130C"/>
    <w:rsid w:val="5D4B0BE0"/>
    <w:rsid w:val="5D4D0659"/>
    <w:rsid w:val="5D4D4958"/>
    <w:rsid w:val="5D4E18AD"/>
    <w:rsid w:val="5D55380D"/>
    <w:rsid w:val="5D5757D7"/>
    <w:rsid w:val="5D5C2DED"/>
    <w:rsid w:val="5D5F468B"/>
    <w:rsid w:val="5D600B2F"/>
    <w:rsid w:val="5D6755DF"/>
    <w:rsid w:val="5D706898"/>
    <w:rsid w:val="5D731EE5"/>
    <w:rsid w:val="5D7A14C5"/>
    <w:rsid w:val="5D83037A"/>
    <w:rsid w:val="5D852344"/>
    <w:rsid w:val="5D92680F"/>
    <w:rsid w:val="5D964551"/>
    <w:rsid w:val="5D9702C9"/>
    <w:rsid w:val="5D9A2CAA"/>
    <w:rsid w:val="5DA052A8"/>
    <w:rsid w:val="5DA64068"/>
    <w:rsid w:val="5DA8577C"/>
    <w:rsid w:val="5DAD53F7"/>
    <w:rsid w:val="5DB26EB1"/>
    <w:rsid w:val="5DB82557"/>
    <w:rsid w:val="5DBE7604"/>
    <w:rsid w:val="5DC866D4"/>
    <w:rsid w:val="5DCF35BF"/>
    <w:rsid w:val="5DD010E5"/>
    <w:rsid w:val="5DD129AB"/>
    <w:rsid w:val="5DD15589"/>
    <w:rsid w:val="5DE057CC"/>
    <w:rsid w:val="5DEF5A0F"/>
    <w:rsid w:val="5DF41277"/>
    <w:rsid w:val="5DFC012C"/>
    <w:rsid w:val="5DFE5C52"/>
    <w:rsid w:val="5DFF1254"/>
    <w:rsid w:val="5E0019CA"/>
    <w:rsid w:val="5E060631"/>
    <w:rsid w:val="5E0710A0"/>
    <w:rsid w:val="5E0771FD"/>
    <w:rsid w:val="5E0878BC"/>
    <w:rsid w:val="5E087942"/>
    <w:rsid w:val="5E0A7A36"/>
    <w:rsid w:val="5E111E29"/>
    <w:rsid w:val="5E1436C8"/>
    <w:rsid w:val="5E174F66"/>
    <w:rsid w:val="5E185079"/>
    <w:rsid w:val="5E231B5D"/>
    <w:rsid w:val="5E23390B"/>
    <w:rsid w:val="5E273B5A"/>
    <w:rsid w:val="5E282CCF"/>
    <w:rsid w:val="5E2A2EEB"/>
    <w:rsid w:val="5E2C0A11"/>
    <w:rsid w:val="5E39312E"/>
    <w:rsid w:val="5E394EDC"/>
    <w:rsid w:val="5E420235"/>
    <w:rsid w:val="5E421FE3"/>
    <w:rsid w:val="5E4A0E97"/>
    <w:rsid w:val="5E4E6BDA"/>
    <w:rsid w:val="5E510478"/>
    <w:rsid w:val="5E543AC4"/>
    <w:rsid w:val="5E626464"/>
    <w:rsid w:val="5E6463FD"/>
    <w:rsid w:val="5E655CD1"/>
    <w:rsid w:val="5E6C52B2"/>
    <w:rsid w:val="5E79177D"/>
    <w:rsid w:val="5E7B5197"/>
    <w:rsid w:val="5E7E0C7E"/>
    <w:rsid w:val="5E7E5033"/>
    <w:rsid w:val="5E7E6D93"/>
    <w:rsid w:val="5E800BA3"/>
    <w:rsid w:val="5E8425FB"/>
    <w:rsid w:val="5E850121"/>
    <w:rsid w:val="5E856373"/>
    <w:rsid w:val="5E86261F"/>
    <w:rsid w:val="5E8C14B0"/>
    <w:rsid w:val="5E9D36BD"/>
    <w:rsid w:val="5EA22A81"/>
    <w:rsid w:val="5EAA35A6"/>
    <w:rsid w:val="5EAD11EB"/>
    <w:rsid w:val="5EAD364D"/>
    <w:rsid w:val="5EB0689D"/>
    <w:rsid w:val="5EB10F16"/>
    <w:rsid w:val="5EB86749"/>
    <w:rsid w:val="5EBB32CA"/>
    <w:rsid w:val="5EBB3B43"/>
    <w:rsid w:val="5EBF1885"/>
    <w:rsid w:val="5EC40C4A"/>
    <w:rsid w:val="5EC450EE"/>
    <w:rsid w:val="5EC53BE9"/>
    <w:rsid w:val="5EC6546F"/>
    <w:rsid w:val="5EC72ECA"/>
    <w:rsid w:val="5ECC7AFE"/>
    <w:rsid w:val="5ECD6940"/>
    <w:rsid w:val="5ED2780B"/>
    <w:rsid w:val="5ED66BCF"/>
    <w:rsid w:val="5EE02B86"/>
    <w:rsid w:val="5EE25574"/>
    <w:rsid w:val="5EE40B93"/>
    <w:rsid w:val="5EE72B8A"/>
    <w:rsid w:val="5EEA4525"/>
    <w:rsid w:val="5EF3152F"/>
    <w:rsid w:val="5EF87912"/>
    <w:rsid w:val="5EFF31C8"/>
    <w:rsid w:val="5F011E9E"/>
    <w:rsid w:val="5F0279C4"/>
    <w:rsid w:val="5F061262"/>
    <w:rsid w:val="5F0805D5"/>
    <w:rsid w:val="5F0B4ACB"/>
    <w:rsid w:val="5F1119B5"/>
    <w:rsid w:val="5F16521D"/>
    <w:rsid w:val="5F1C2834"/>
    <w:rsid w:val="5F1D38C7"/>
    <w:rsid w:val="5F223BC2"/>
    <w:rsid w:val="5F225970"/>
    <w:rsid w:val="5F294F51"/>
    <w:rsid w:val="5F2F1EA1"/>
    <w:rsid w:val="5F3538F6"/>
    <w:rsid w:val="5F423AFE"/>
    <w:rsid w:val="5F4444B0"/>
    <w:rsid w:val="5F487ACD"/>
    <w:rsid w:val="5F4955F3"/>
    <w:rsid w:val="5F4D50E3"/>
    <w:rsid w:val="5F5244A8"/>
    <w:rsid w:val="5F5875E4"/>
    <w:rsid w:val="5F591D9E"/>
    <w:rsid w:val="5F5D2AC9"/>
    <w:rsid w:val="5F5D2E4C"/>
    <w:rsid w:val="5F6146EB"/>
    <w:rsid w:val="5F6366B5"/>
    <w:rsid w:val="5F6526F8"/>
    <w:rsid w:val="5F6863FF"/>
    <w:rsid w:val="5F6B5569"/>
    <w:rsid w:val="5F6E316F"/>
    <w:rsid w:val="5F724B4A"/>
    <w:rsid w:val="5F775CBC"/>
    <w:rsid w:val="5F7C32D2"/>
    <w:rsid w:val="5F7E34EF"/>
    <w:rsid w:val="5F88611B"/>
    <w:rsid w:val="5F887EC9"/>
    <w:rsid w:val="5F904FD0"/>
    <w:rsid w:val="5F954394"/>
    <w:rsid w:val="5F9F3465"/>
    <w:rsid w:val="5FA16B62"/>
    <w:rsid w:val="5FAD16DE"/>
    <w:rsid w:val="5FB23198"/>
    <w:rsid w:val="5FB24F46"/>
    <w:rsid w:val="5FB40CBE"/>
    <w:rsid w:val="5FB567E4"/>
    <w:rsid w:val="5FB707AE"/>
    <w:rsid w:val="5FB76A00"/>
    <w:rsid w:val="5FBC7B73"/>
    <w:rsid w:val="5FC37153"/>
    <w:rsid w:val="5FD01870"/>
    <w:rsid w:val="5FD41360"/>
    <w:rsid w:val="5FDA3625"/>
    <w:rsid w:val="5FDA624B"/>
    <w:rsid w:val="5FDE5D3B"/>
    <w:rsid w:val="5FE15529"/>
    <w:rsid w:val="5FEA125A"/>
    <w:rsid w:val="5FEB66AA"/>
    <w:rsid w:val="5FF00FC3"/>
    <w:rsid w:val="5FF11F12"/>
    <w:rsid w:val="5FF53085"/>
    <w:rsid w:val="5FF5606C"/>
    <w:rsid w:val="5FFB4B3F"/>
    <w:rsid w:val="600B28A8"/>
    <w:rsid w:val="600C7619"/>
    <w:rsid w:val="600D03CE"/>
    <w:rsid w:val="600D6620"/>
    <w:rsid w:val="60145C01"/>
    <w:rsid w:val="601654D5"/>
    <w:rsid w:val="60196D73"/>
    <w:rsid w:val="601C6864"/>
    <w:rsid w:val="60274719"/>
    <w:rsid w:val="6028345A"/>
    <w:rsid w:val="602D6CC3"/>
    <w:rsid w:val="602F47E9"/>
    <w:rsid w:val="603242D9"/>
    <w:rsid w:val="60341DFF"/>
    <w:rsid w:val="6037369D"/>
    <w:rsid w:val="603C0CB4"/>
    <w:rsid w:val="603D5158"/>
    <w:rsid w:val="60452581"/>
    <w:rsid w:val="604A33D1"/>
    <w:rsid w:val="605B3830"/>
    <w:rsid w:val="606326E4"/>
    <w:rsid w:val="60652FF7"/>
    <w:rsid w:val="60666A7B"/>
    <w:rsid w:val="606F4BE5"/>
    <w:rsid w:val="607062FE"/>
    <w:rsid w:val="607305F1"/>
    <w:rsid w:val="607641C6"/>
    <w:rsid w:val="607E12CC"/>
    <w:rsid w:val="60824919"/>
    <w:rsid w:val="60885401"/>
    <w:rsid w:val="609E22A7"/>
    <w:rsid w:val="60A54AAB"/>
    <w:rsid w:val="60A725D1"/>
    <w:rsid w:val="60AA0313"/>
    <w:rsid w:val="60B13450"/>
    <w:rsid w:val="60C05441"/>
    <w:rsid w:val="60C34F31"/>
    <w:rsid w:val="60C465E3"/>
    <w:rsid w:val="60C65626"/>
    <w:rsid w:val="60CC028A"/>
    <w:rsid w:val="60D01645"/>
    <w:rsid w:val="60D3786A"/>
    <w:rsid w:val="60D62EB6"/>
    <w:rsid w:val="60D809DC"/>
    <w:rsid w:val="60D86C2E"/>
    <w:rsid w:val="60DF7FBD"/>
    <w:rsid w:val="60E25A15"/>
    <w:rsid w:val="60E5134B"/>
    <w:rsid w:val="60E530F9"/>
    <w:rsid w:val="60E92BEA"/>
    <w:rsid w:val="60EA0710"/>
    <w:rsid w:val="60EE6452"/>
    <w:rsid w:val="60F5158E"/>
    <w:rsid w:val="60F670B5"/>
    <w:rsid w:val="61007F33"/>
    <w:rsid w:val="610572F8"/>
    <w:rsid w:val="61086E32"/>
    <w:rsid w:val="610B51F0"/>
    <w:rsid w:val="6110461A"/>
    <w:rsid w:val="61161505"/>
    <w:rsid w:val="6118527D"/>
    <w:rsid w:val="611D2893"/>
    <w:rsid w:val="61251748"/>
    <w:rsid w:val="61261B56"/>
    <w:rsid w:val="61265BEC"/>
    <w:rsid w:val="6126799A"/>
    <w:rsid w:val="612E4AA0"/>
    <w:rsid w:val="613025C6"/>
    <w:rsid w:val="613227E3"/>
    <w:rsid w:val="61363955"/>
    <w:rsid w:val="61377DF9"/>
    <w:rsid w:val="61414EC5"/>
    <w:rsid w:val="61497B2C"/>
    <w:rsid w:val="614C4F26"/>
    <w:rsid w:val="61573FF7"/>
    <w:rsid w:val="615C33BC"/>
    <w:rsid w:val="61646714"/>
    <w:rsid w:val="616C2390"/>
    <w:rsid w:val="61700C15"/>
    <w:rsid w:val="61736957"/>
    <w:rsid w:val="617821BF"/>
    <w:rsid w:val="617D1584"/>
    <w:rsid w:val="618172C6"/>
    <w:rsid w:val="61824153"/>
    <w:rsid w:val="61860CBC"/>
    <w:rsid w:val="61880654"/>
    <w:rsid w:val="618D5C6B"/>
    <w:rsid w:val="61940AE0"/>
    <w:rsid w:val="61954B1F"/>
    <w:rsid w:val="619A0388"/>
    <w:rsid w:val="619D5782"/>
    <w:rsid w:val="619F1863"/>
    <w:rsid w:val="619F774C"/>
    <w:rsid w:val="61A92379"/>
    <w:rsid w:val="61AB4343"/>
    <w:rsid w:val="61AD00BB"/>
    <w:rsid w:val="61B2747F"/>
    <w:rsid w:val="61B521D7"/>
    <w:rsid w:val="61B72CE8"/>
    <w:rsid w:val="61BA4CBE"/>
    <w:rsid w:val="61BE5E24"/>
    <w:rsid w:val="61C13B66"/>
    <w:rsid w:val="61C3168D"/>
    <w:rsid w:val="61C55405"/>
    <w:rsid w:val="61C64CD9"/>
    <w:rsid w:val="61D455C2"/>
    <w:rsid w:val="61D45648"/>
    <w:rsid w:val="61D70C94"/>
    <w:rsid w:val="61DE2022"/>
    <w:rsid w:val="61E0223F"/>
    <w:rsid w:val="61E6537B"/>
    <w:rsid w:val="61E729DB"/>
    <w:rsid w:val="61E82EA1"/>
    <w:rsid w:val="61ED495B"/>
    <w:rsid w:val="61F12D7F"/>
    <w:rsid w:val="61F335F4"/>
    <w:rsid w:val="61F47A98"/>
    <w:rsid w:val="61F53810"/>
    <w:rsid w:val="61F730E4"/>
    <w:rsid w:val="61F9246E"/>
    <w:rsid w:val="61FF01EB"/>
    <w:rsid w:val="6200468F"/>
    <w:rsid w:val="620677CB"/>
    <w:rsid w:val="62071CD3"/>
    <w:rsid w:val="620A71B1"/>
    <w:rsid w:val="62126170"/>
    <w:rsid w:val="62195750"/>
    <w:rsid w:val="621E68C3"/>
    <w:rsid w:val="62214605"/>
    <w:rsid w:val="62285994"/>
    <w:rsid w:val="622D6B06"/>
    <w:rsid w:val="622F287E"/>
    <w:rsid w:val="62326812"/>
    <w:rsid w:val="6237240F"/>
    <w:rsid w:val="623C4F9B"/>
    <w:rsid w:val="62436329"/>
    <w:rsid w:val="62456545"/>
    <w:rsid w:val="6245659C"/>
    <w:rsid w:val="624A43CB"/>
    <w:rsid w:val="624B51DE"/>
    <w:rsid w:val="624C78D4"/>
    <w:rsid w:val="625247BE"/>
    <w:rsid w:val="62562501"/>
    <w:rsid w:val="62570027"/>
    <w:rsid w:val="62586279"/>
    <w:rsid w:val="625E7607"/>
    <w:rsid w:val="62611867"/>
    <w:rsid w:val="626D784A"/>
    <w:rsid w:val="62703CE2"/>
    <w:rsid w:val="627B5AC3"/>
    <w:rsid w:val="62832BCA"/>
    <w:rsid w:val="629848C7"/>
    <w:rsid w:val="6299419B"/>
    <w:rsid w:val="629B555C"/>
    <w:rsid w:val="629B7F14"/>
    <w:rsid w:val="62A274F4"/>
    <w:rsid w:val="62A765A5"/>
    <w:rsid w:val="62AF3327"/>
    <w:rsid w:val="62B17D06"/>
    <w:rsid w:val="62B9634E"/>
    <w:rsid w:val="62BA5ADB"/>
    <w:rsid w:val="62BB05B6"/>
    <w:rsid w:val="62C0797A"/>
    <w:rsid w:val="62C16FE3"/>
    <w:rsid w:val="62C22CAD"/>
    <w:rsid w:val="62C236F2"/>
    <w:rsid w:val="62C27B96"/>
    <w:rsid w:val="62C3746A"/>
    <w:rsid w:val="62C751AC"/>
    <w:rsid w:val="62CF7BBD"/>
    <w:rsid w:val="62D32DCD"/>
    <w:rsid w:val="62D81168"/>
    <w:rsid w:val="62DE42A4"/>
    <w:rsid w:val="62DF24F6"/>
    <w:rsid w:val="62E713AB"/>
    <w:rsid w:val="62E93375"/>
    <w:rsid w:val="62EC4C13"/>
    <w:rsid w:val="62EC69C1"/>
    <w:rsid w:val="62EE098B"/>
    <w:rsid w:val="62EF05ED"/>
    <w:rsid w:val="62EF26C2"/>
    <w:rsid w:val="62FB09B2"/>
    <w:rsid w:val="63035AB9"/>
    <w:rsid w:val="630737FB"/>
    <w:rsid w:val="630C2BBF"/>
    <w:rsid w:val="630E6937"/>
    <w:rsid w:val="631303F2"/>
    <w:rsid w:val="631321A0"/>
    <w:rsid w:val="631A352E"/>
    <w:rsid w:val="632223E3"/>
    <w:rsid w:val="63225184"/>
    <w:rsid w:val="632443AD"/>
    <w:rsid w:val="63247F09"/>
    <w:rsid w:val="632674CD"/>
    <w:rsid w:val="632B01B5"/>
    <w:rsid w:val="63312626"/>
    <w:rsid w:val="63343F18"/>
    <w:rsid w:val="633D546F"/>
    <w:rsid w:val="63400ABB"/>
    <w:rsid w:val="63455D0C"/>
    <w:rsid w:val="63464323"/>
    <w:rsid w:val="63493E13"/>
    <w:rsid w:val="63551D31"/>
    <w:rsid w:val="635822A8"/>
    <w:rsid w:val="63604CB9"/>
    <w:rsid w:val="636724EC"/>
    <w:rsid w:val="63691DC0"/>
    <w:rsid w:val="63771F1D"/>
    <w:rsid w:val="637864A7"/>
    <w:rsid w:val="637A51F5"/>
    <w:rsid w:val="63822E81"/>
    <w:rsid w:val="638906B4"/>
    <w:rsid w:val="638B61DA"/>
    <w:rsid w:val="638E37E0"/>
    <w:rsid w:val="63901A42"/>
    <w:rsid w:val="63936E3D"/>
    <w:rsid w:val="63951E65"/>
    <w:rsid w:val="63992CAF"/>
    <w:rsid w:val="639C03E7"/>
    <w:rsid w:val="639C2195"/>
    <w:rsid w:val="639F57E1"/>
    <w:rsid w:val="63A4104A"/>
    <w:rsid w:val="63A77409"/>
    <w:rsid w:val="63AF6516"/>
    <w:rsid w:val="63B079EF"/>
    <w:rsid w:val="63B868A3"/>
    <w:rsid w:val="63CD05A1"/>
    <w:rsid w:val="63D74F7B"/>
    <w:rsid w:val="63DC51C6"/>
    <w:rsid w:val="63E15DFA"/>
    <w:rsid w:val="63E61662"/>
    <w:rsid w:val="63E853DA"/>
    <w:rsid w:val="63E94CAF"/>
    <w:rsid w:val="63EA73A4"/>
    <w:rsid w:val="63EE0517"/>
    <w:rsid w:val="63F07540"/>
    <w:rsid w:val="63FA3360"/>
    <w:rsid w:val="63FE4107"/>
    <w:rsid w:val="63FF2724"/>
    <w:rsid w:val="640227E8"/>
    <w:rsid w:val="64030466"/>
    <w:rsid w:val="640970FF"/>
    <w:rsid w:val="640D4E41"/>
    <w:rsid w:val="640F6E0B"/>
    <w:rsid w:val="641461CF"/>
    <w:rsid w:val="64175CC0"/>
    <w:rsid w:val="641A755E"/>
    <w:rsid w:val="641C6E32"/>
    <w:rsid w:val="642108EC"/>
    <w:rsid w:val="64230885"/>
    <w:rsid w:val="642A59F3"/>
    <w:rsid w:val="642F4DB7"/>
    <w:rsid w:val="64326656"/>
    <w:rsid w:val="643273F2"/>
    <w:rsid w:val="64340620"/>
    <w:rsid w:val="64414AEB"/>
    <w:rsid w:val="644774AD"/>
    <w:rsid w:val="64485E79"/>
    <w:rsid w:val="644A4DB3"/>
    <w:rsid w:val="644B5969"/>
    <w:rsid w:val="644D348F"/>
    <w:rsid w:val="644F0FB6"/>
    <w:rsid w:val="6451366A"/>
    <w:rsid w:val="64515234"/>
    <w:rsid w:val="64550596"/>
    <w:rsid w:val="64721148"/>
    <w:rsid w:val="647629E6"/>
    <w:rsid w:val="647D446A"/>
    <w:rsid w:val="64813139"/>
    <w:rsid w:val="64917820"/>
    <w:rsid w:val="64A03421"/>
    <w:rsid w:val="64A31828"/>
    <w:rsid w:val="64A67B6F"/>
    <w:rsid w:val="64A82DBC"/>
    <w:rsid w:val="64AA17AD"/>
    <w:rsid w:val="64AC465A"/>
    <w:rsid w:val="64C01EB3"/>
    <w:rsid w:val="64C12F7C"/>
    <w:rsid w:val="64C25C2B"/>
    <w:rsid w:val="64C33752"/>
    <w:rsid w:val="64CA4AE0"/>
    <w:rsid w:val="64D140C0"/>
    <w:rsid w:val="64D32693"/>
    <w:rsid w:val="64D37E39"/>
    <w:rsid w:val="64D4595F"/>
    <w:rsid w:val="64D616D7"/>
    <w:rsid w:val="64DB4F3F"/>
    <w:rsid w:val="64E04304"/>
    <w:rsid w:val="64E8140A"/>
    <w:rsid w:val="64E831B8"/>
    <w:rsid w:val="64E9765C"/>
    <w:rsid w:val="64F63B27"/>
    <w:rsid w:val="64F7067B"/>
    <w:rsid w:val="64FD025E"/>
    <w:rsid w:val="64FE478A"/>
    <w:rsid w:val="65051FBC"/>
    <w:rsid w:val="65063DE0"/>
    <w:rsid w:val="650A5824"/>
    <w:rsid w:val="650C50F9"/>
    <w:rsid w:val="65102E3B"/>
    <w:rsid w:val="65130235"/>
    <w:rsid w:val="65181CEF"/>
    <w:rsid w:val="651B358E"/>
    <w:rsid w:val="651E34F7"/>
    <w:rsid w:val="651E6BDA"/>
    <w:rsid w:val="65206DF6"/>
    <w:rsid w:val="6535464F"/>
    <w:rsid w:val="653A7EB8"/>
    <w:rsid w:val="65433422"/>
    <w:rsid w:val="65436640"/>
    <w:rsid w:val="6546685C"/>
    <w:rsid w:val="65474383"/>
    <w:rsid w:val="654C7BEB"/>
    <w:rsid w:val="6554084E"/>
    <w:rsid w:val="65670581"/>
    <w:rsid w:val="656C203B"/>
    <w:rsid w:val="657038D9"/>
    <w:rsid w:val="657131AE"/>
    <w:rsid w:val="65757142"/>
    <w:rsid w:val="6582360D"/>
    <w:rsid w:val="6587477F"/>
    <w:rsid w:val="658A426F"/>
    <w:rsid w:val="658C6239"/>
    <w:rsid w:val="65913850"/>
    <w:rsid w:val="65931376"/>
    <w:rsid w:val="65931F59"/>
    <w:rsid w:val="65953340"/>
    <w:rsid w:val="6596271A"/>
    <w:rsid w:val="659633B9"/>
    <w:rsid w:val="659A2704"/>
    <w:rsid w:val="65A417D5"/>
    <w:rsid w:val="65AD68DC"/>
    <w:rsid w:val="65B116C2"/>
    <w:rsid w:val="65B36E2C"/>
    <w:rsid w:val="65B512EC"/>
    <w:rsid w:val="65B56D84"/>
    <w:rsid w:val="65BC6B1F"/>
    <w:rsid w:val="65C854C3"/>
    <w:rsid w:val="65CB4420"/>
    <w:rsid w:val="65CE5F42"/>
    <w:rsid w:val="65D976D1"/>
    <w:rsid w:val="65DE4CE7"/>
    <w:rsid w:val="65DF280D"/>
    <w:rsid w:val="65E120E1"/>
    <w:rsid w:val="65E9368C"/>
    <w:rsid w:val="65F067C8"/>
    <w:rsid w:val="65F242EE"/>
    <w:rsid w:val="65F30067"/>
    <w:rsid w:val="65F31E15"/>
    <w:rsid w:val="65F52FFF"/>
    <w:rsid w:val="65F71905"/>
    <w:rsid w:val="65F729C7"/>
    <w:rsid w:val="65FC6F1B"/>
    <w:rsid w:val="66042274"/>
    <w:rsid w:val="66065FEC"/>
    <w:rsid w:val="6609788A"/>
    <w:rsid w:val="661912D6"/>
    <w:rsid w:val="661E7419"/>
    <w:rsid w:val="662326FA"/>
    <w:rsid w:val="66236B9E"/>
    <w:rsid w:val="6626043C"/>
    <w:rsid w:val="662841B4"/>
    <w:rsid w:val="66291CDA"/>
    <w:rsid w:val="662A7F2C"/>
    <w:rsid w:val="662B15AE"/>
    <w:rsid w:val="662B5A52"/>
    <w:rsid w:val="662B7800"/>
    <w:rsid w:val="662D55E7"/>
    <w:rsid w:val="662F72F1"/>
    <w:rsid w:val="66303069"/>
    <w:rsid w:val="6638402D"/>
    <w:rsid w:val="66430FEE"/>
    <w:rsid w:val="66456B14"/>
    <w:rsid w:val="664663E8"/>
    <w:rsid w:val="664B39FF"/>
    <w:rsid w:val="664E34EF"/>
    <w:rsid w:val="66544FA9"/>
    <w:rsid w:val="665A00E6"/>
    <w:rsid w:val="665A1E94"/>
    <w:rsid w:val="665A5420"/>
    <w:rsid w:val="665B4C91"/>
    <w:rsid w:val="66611474"/>
    <w:rsid w:val="66622FC9"/>
    <w:rsid w:val="666B22F3"/>
    <w:rsid w:val="666D1BC7"/>
    <w:rsid w:val="666D7E19"/>
    <w:rsid w:val="666E1FE9"/>
    <w:rsid w:val="667473F9"/>
    <w:rsid w:val="66855163"/>
    <w:rsid w:val="669E5AA2"/>
    <w:rsid w:val="669F1927"/>
    <w:rsid w:val="66A55805"/>
    <w:rsid w:val="66AA5D76"/>
    <w:rsid w:val="66AF21DF"/>
    <w:rsid w:val="66B21CD0"/>
    <w:rsid w:val="66B9305E"/>
    <w:rsid w:val="66C043ED"/>
    <w:rsid w:val="66C0619B"/>
    <w:rsid w:val="66C51A03"/>
    <w:rsid w:val="66CD6B09"/>
    <w:rsid w:val="66DE2AC5"/>
    <w:rsid w:val="66E04A8F"/>
    <w:rsid w:val="66E1177B"/>
    <w:rsid w:val="66E14363"/>
    <w:rsid w:val="66E459E8"/>
    <w:rsid w:val="66E63727"/>
    <w:rsid w:val="66E83943"/>
    <w:rsid w:val="66F26570"/>
    <w:rsid w:val="66F355FF"/>
    <w:rsid w:val="66F422E8"/>
    <w:rsid w:val="66F44096"/>
    <w:rsid w:val="66FE6CC3"/>
    <w:rsid w:val="67002A3B"/>
    <w:rsid w:val="670342D9"/>
    <w:rsid w:val="67053CB2"/>
    <w:rsid w:val="67073DC9"/>
    <w:rsid w:val="670F7122"/>
    <w:rsid w:val="6712276E"/>
    <w:rsid w:val="671464E6"/>
    <w:rsid w:val="67185FD7"/>
    <w:rsid w:val="671A5B4F"/>
    <w:rsid w:val="671D031B"/>
    <w:rsid w:val="67256946"/>
    <w:rsid w:val="672F1572"/>
    <w:rsid w:val="67346B89"/>
    <w:rsid w:val="673D5DDA"/>
    <w:rsid w:val="67401089"/>
    <w:rsid w:val="674A63AC"/>
    <w:rsid w:val="674C7894"/>
    <w:rsid w:val="674E19F8"/>
    <w:rsid w:val="675114E9"/>
    <w:rsid w:val="6751773B"/>
    <w:rsid w:val="67550FD9"/>
    <w:rsid w:val="6759039D"/>
    <w:rsid w:val="67596FAF"/>
    <w:rsid w:val="675B77B9"/>
    <w:rsid w:val="67650AF0"/>
    <w:rsid w:val="67660922"/>
    <w:rsid w:val="67674868"/>
    <w:rsid w:val="676B07FC"/>
    <w:rsid w:val="676C1E7F"/>
    <w:rsid w:val="676E3E49"/>
    <w:rsid w:val="677156E7"/>
    <w:rsid w:val="677279EB"/>
    <w:rsid w:val="6773320D"/>
    <w:rsid w:val="677A0A3F"/>
    <w:rsid w:val="678216A2"/>
    <w:rsid w:val="6782342E"/>
    <w:rsid w:val="678C2521"/>
    <w:rsid w:val="679338AF"/>
    <w:rsid w:val="679413D5"/>
    <w:rsid w:val="679A69EC"/>
    <w:rsid w:val="679F04A6"/>
    <w:rsid w:val="679F2254"/>
    <w:rsid w:val="67A535E2"/>
    <w:rsid w:val="67A96C2F"/>
    <w:rsid w:val="67AC27BA"/>
    <w:rsid w:val="67B6759E"/>
    <w:rsid w:val="67B81568"/>
    <w:rsid w:val="67CE0D8B"/>
    <w:rsid w:val="67D70BCE"/>
    <w:rsid w:val="67D77C40"/>
    <w:rsid w:val="67DA0714"/>
    <w:rsid w:val="67DA328C"/>
    <w:rsid w:val="67E265E5"/>
    <w:rsid w:val="67E67E83"/>
    <w:rsid w:val="67EC2AFF"/>
    <w:rsid w:val="67FA392E"/>
    <w:rsid w:val="67FD532A"/>
    <w:rsid w:val="68040309"/>
    <w:rsid w:val="68064081"/>
    <w:rsid w:val="68067270"/>
    <w:rsid w:val="68093B71"/>
    <w:rsid w:val="680D3662"/>
    <w:rsid w:val="68106CAE"/>
    <w:rsid w:val="68136976"/>
    <w:rsid w:val="68183DB4"/>
    <w:rsid w:val="682664D1"/>
    <w:rsid w:val="682E5386"/>
    <w:rsid w:val="6837248C"/>
    <w:rsid w:val="68376930"/>
    <w:rsid w:val="683B2007"/>
    <w:rsid w:val="68466B73"/>
    <w:rsid w:val="684A65AD"/>
    <w:rsid w:val="685272C6"/>
    <w:rsid w:val="68556DB7"/>
    <w:rsid w:val="68564350"/>
    <w:rsid w:val="685C6397"/>
    <w:rsid w:val="685F19E3"/>
    <w:rsid w:val="6861575B"/>
    <w:rsid w:val="686A0AB4"/>
    <w:rsid w:val="6873723D"/>
    <w:rsid w:val="687B4116"/>
    <w:rsid w:val="68817BAC"/>
    <w:rsid w:val="68833924"/>
    <w:rsid w:val="688431F8"/>
    <w:rsid w:val="68863414"/>
    <w:rsid w:val="688B0A2A"/>
    <w:rsid w:val="688B27D8"/>
    <w:rsid w:val="68914293"/>
    <w:rsid w:val="689337C4"/>
    <w:rsid w:val="68975621"/>
    <w:rsid w:val="68A45648"/>
    <w:rsid w:val="68A65864"/>
    <w:rsid w:val="68A815DC"/>
    <w:rsid w:val="68AC37F1"/>
    <w:rsid w:val="68AD274F"/>
    <w:rsid w:val="68B00491"/>
    <w:rsid w:val="68B166E3"/>
    <w:rsid w:val="68B1703B"/>
    <w:rsid w:val="68B57855"/>
    <w:rsid w:val="68B834D5"/>
    <w:rsid w:val="68BB30BE"/>
    <w:rsid w:val="68BE495C"/>
    <w:rsid w:val="68C1444C"/>
    <w:rsid w:val="68C61FAD"/>
    <w:rsid w:val="68CF6B69"/>
    <w:rsid w:val="68D26659"/>
    <w:rsid w:val="68D75A1D"/>
    <w:rsid w:val="68DC4DE2"/>
    <w:rsid w:val="68DE0B5A"/>
    <w:rsid w:val="68E1064A"/>
    <w:rsid w:val="68E41A1C"/>
    <w:rsid w:val="68E72104"/>
    <w:rsid w:val="68EF4B15"/>
    <w:rsid w:val="68F62348"/>
    <w:rsid w:val="68F77E6E"/>
    <w:rsid w:val="68FC35E4"/>
    <w:rsid w:val="68FE744E"/>
    <w:rsid w:val="690019AD"/>
    <w:rsid w:val="6909200E"/>
    <w:rsid w:val="690A194F"/>
    <w:rsid w:val="691617DB"/>
    <w:rsid w:val="692073C4"/>
    <w:rsid w:val="692549DB"/>
    <w:rsid w:val="69256789"/>
    <w:rsid w:val="692769A5"/>
    <w:rsid w:val="692A3D9F"/>
    <w:rsid w:val="693324D0"/>
    <w:rsid w:val="69382960"/>
    <w:rsid w:val="69407A67"/>
    <w:rsid w:val="6949691B"/>
    <w:rsid w:val="695157D0"/>
    <w:rsid w:val="69540E1C"/>
    <w:rsid w:val="6959599C"/>
    <w:rsid w:val="69605A13"/>
    <w:rsid w:val="69646BD2"/>
    <w:rsid w:val="696C3F94"/>
    <w:rsid w:val="69794D27"/>
    <w:rsid w:val="697D0373"/>
    <w:rsid w:val="698739FF"/>
    <w:rsid w:val="698A0CE2"/>
    <w:rsid w:val="698A2A90"/>
    <w:rsid w:val="698C05B6"/>
    <w:rsid w:val="69935DE8"/>
    <w:rsid w:val="6994390F"/>
    <w:rsid w:val="699F29DF"/>
    <w:rsid w:val="699F3A3F"/>
    <w:rsid w:val="69AB2D6B"/>
    <w:rsid w:val="69AE49D0"/>
    <w:rsid w:val="69B144C0"/>
    <w:rsid w:val="69B1626F"/>
    <w:rsid w:val="69B31FE7"/>
    <w:rsid w:val="69B70A88"/>
    <w:rsid w:val="69B83AA1"/>
    <w:rsid w:val="69BA15C7"/>
    <w:rsid w:val="69BD28F5"/>
    <w:rsid w:val="69BE2739"/>
    <w:rsid w:val="69C51D1A"/>
    <w:rsid w:val="69C56DDC"/>
    <w:rsid w:val="69C67F6C"/>
    <w:rsid w:val="69CA42B1"/>
    <w:rsid w:val="69CE0BCF"/>
    <w:rsid w:val="69CE6E20"/>
    <w:rsid w:val="69DB153D"/>
    <w:rsid w:val="69DD3507"/>
    <w:rsid w:val="69E33B71"/>
    <w:rsid w:val="69E421A0"/>
    <w:rsid w:val="69E71C90"/>
    <w:rsid w:val="69E93C5A"/>
    <w:rsid w:val="69EC374B"/>
    <w:rsid w:val="69ED78E8"/>
    <w:rsid w:val="69EE1271"/>
    <w:rsid w:val="69F11CD3"/>
    <w:rsid w:val="69F12B0F"/>
    <w:rsid w:val="69F17296"/>
    <w:rsid w:val="69F525FF"/>
    <w:rsid w:val="69FB573C"/>
    <w:rsid w:val="6A06480C"/>
    <w:rsid w:val="6A1011E7"/>
    <w:rsid w:val="6A1862EE"/>
    <w:rsid w:val="6A192F06"/>
    <w:rsid w:val="6A1B7B8C"/>
    <w:rsid w:val="6A1D56B2"/>
    <w:rsid w:val="6A211646"/>
    <w:rsid w:val="6A214474"/>
    <w:rsid w:val="6A260A0B"/>
    <w:rsid w:val="6A2B5972"/>
    <w:rsid w:val="6A2E78BF"/>
    <w:rsid w:val="6A35569A"/>
    <w:rsid w:val="6A356EA0"/>
    <w:rsid w:val="6A396040"/>
    <w:rsid w:val="6A425119"/>
    <w:rsid w:val="6A462E5B"/>
    <w:rsid w:val="6A4E7F61"/>
    <w:rsid w:val="6A5135AE"/>
    <w:rsid w:val="6A537326"/>
    <w:rsid w:val="6A55309E"/>
    <w:rsid w:val="6A5C442C"/>
    <w:rsid w:val="6A5C61DA"/>
    <w:rsid w:val="6A647785"/>
    <w:rsid w:val="6A683EEF"/>
    <w:rsid w:val="6A6E4160"/>
    <w:rsid w:val="6A707ED8"/>
    <w:rsid w:val="6A712EA1"/>
    <w:rsid w:val="6A7618A7"/>
    <w:rsid w:val="6A794FDE"/>
    <w:rsid w:val="6A7A0D56"/>
    <w:rsid w:val="6A7F14DA"/>
    <w:rsid w:val="6A8219B9"/>
    <w:rsid w:val="6A8614A9"/>
    <w:rsid w:val="6A8676FB"/>
    <w:rsid w:val="6A8D2838"/>
    <w:rsid w:val="6A927E4E"/>
    <w:rsid w:val="6A975464"/>
    <w:rsid w:val="6A9B2433"/>
    <w:rsid w:val="6A9C2A7B"/>
    <w:rsid w:val="6A9F07BD"/>
    <w:rsid w:val="6AA10091"/>
    <w:rsid w:val="6AA81420"/>
    <w:rsid w:val="6ABA55F7"/>
    <w:rsid w:val="6ABC4ECB"/>
    <w:rsid w:val="6AC87D14"/>
    <w:rsid w:val="6ACB15B2"/>
    <w:rsid w:val="6ACD0E86"/>
    <w:rsid w:val="6ACD67BC"/>
    <w:rsid w:val="6ACF2E50"/>
    <w:rsid w:val="6AD22940"/>
    <w:rsid w:val="6AD35263"/>
    <w:rsid w:val="6ADE7537"/>
    <w:rsid w:val="6AE12B83"/>
    <w:rsid w:val="6AE35D56"/>
    <w:rsid w:val="6AE52674"/>
    <w:rsid w:val="6AE57DDD"/>
    <w:rsid w:val="6AE663EC"/>
    <w:rsid w:val="6AE83F12"/>
    <w:rsid w:val="6AEA1A38"/>
    <w:rsid w:val="6AF01018"/>
    <w:rsid w:val="6AFB3C45"/>
    <w:rsid w:val="6B0B19AE"/>
    <w:rsid w:val="6B0B7C00"/>
    <w:rsid w:val="6B1271E1"/>
    <w:rsid w:val="6B144D07"/>
    <w:rsid w:val="6B2036AC"/>
    <w:rsid w:val="6B2111D2"/>
    <w:rsid w:val="6B223BDD"/>
    <w:rsid w:val="6B2A62D8"/>
    <w:rsid w:val="6B2F1B41"/>
    <w:rsid w:val="6B317667"/>
    <w:rsid w:val="6B3233DF"/>
    <w:rsid w:val="6B32518D"/>
    <w:rsid w:val="6B3727A3"/>
    <w:rsid w:val="6B3B6738"/>
    <w:rsid w:val="6B445124"/>
    <w:rsid w:val="6B4A697B"/>
    <w:rsid w:val="6B4C7D9A"/>
    <w:rsid w:val="6B5670CE"/>
    <w:rsid w:val="6B5F7E02"/>
    <w:rsid w:val="6B6537B4"/>
    <w:rsid w:val="6B6D4417"/>
    <w:rsid w:val="6B6E231B"/>
    <w:rsid w:val="6B6F018F"/>
    <w:rsid w:val="6B737C7F"/>
    <w:rsid w:val="6B772B53"/>
    <w:rsid w:val="6B777044"/>
    <w:rsid w:val="6B7D0AFE"/>
    <w:rsid w:val="6B7E6624"/>
    <w:rsid w:val="6B80414A"/>
    <w:rsid w:val="6B8A321B"/>
    <w:rsid w:val="6B8C0D41"/>
    <w:rsid w:val="6B8C2AEF"/>
    <w:rsid w:val="6B8D78C6"/>
    <w:rsid w:val="6B8F0831"/>
    <w:rsid w:val="6B9B0F84"/>
    <w:rsid w:val="6B9D6AAA"/>
    <w:rsid w:val="6B9E2823"/>
    <w:rsid w:val="6BA918F3"/>
    <w:rsid w:val="6BAA47B1"/>
    <w:rsid w:val="6BAF2C82"/>
    <w:rsid w:val="6BB80B1D"/>
    <w:rsid w:val="6BB82C07"/>
    <w:rsid w:val="6BB838E4"/>
    <w:rsid w:val="6BB87D88"/>
    <w:rsid w:val="6BBA3B00"/>
    <w:rsid w:val="6BC56001"/>
    <w:rsid w:val="6BC77FCB"/>
    <w:rsid w:val="6BCA1291"/>
    <w:rsid w:val="6BCA3618"/>
    <w:rsid w:val="6BCF6E80"/>
    <w:rsid w:val="6BD526E8"/>
    <w:rsid w:val="6BD66460"/>
    <w:rsid w:val="6BE97F42"/>
    <w:rsid w:val="6BEC358E"/>
    <w:rsid w:val="6BEC5C84"/>
    <w:rsid w:val="6BFB3FB8"/>
    <w:rsid w:val="6C021003"/>
    <w:rsid w:val="6C044FDD"/>
    <w:rsid w:val="6C053986"/>
    <w:rsid w:val="6C075849"/>
    <w:rsid w:val="6C094140"/>
    <w:rsid w:val="6C0C59DE"/>
    <w:rsid w:val="6C167B17"/>
    <w:rsid w:val="6C1B20C5"/>
    <w:rsid w:val="6C1F1BB5"/>
    <w:rsid w:val="6C2814C5"/>
    <w:rsid w:val="6C2B67AC"/>
    <w:rsid w:val="6C2D549A"/>
    <w:rsid w:val="6C2E3BA6"/>
    <w:rsid w:val="6C353187"/>
    <w:rsid w:val="6C3F1D6B"/>
    <w:rsid w:val="6C411B2C"/>
    <w:rsid w:val="6C4B4758"/>
    <w:rsid w:val="6C532C5C"/>
    <w:rsid w:val="6C547F14"/>
    <w:rsid w:val="6C5555D7"/>
    <w:rsid w:val="6C5E66E4"/>
    <w:rsid w:val="6C613F7C"/>
    <w:rsid w:val="6C7A6DEC"/>
    <w:rsid w:val="6C8163CC"/>
    <w:rsid w:val="6C847C6A"/>
    <w:rsid w:val="6C8A2F8F"/>
    <w:rsid w:val="6C8B0FF9"/>
    <w:rsid w:val="6C922387"/>
    <w:rsid w:val="6C997714"/>
    <w:rsid w:val="6C9C1458"/>
    <w:rsid w:val="6C9F6852"/>
    <w:rsid w:val="6CA125CA"/>
    <w:rsid w:val="6CA30EBC"/>
    <w:rsid w:val="6CA976D1"/>
    <w:rsid w:val="6CAB3449"/>
    <w:rsid w:val="6CAB51F7"/>
    <w:rsid w:val="6CAD0F6F"/>
    <w:rsid w:val="6CAF3A1D"/>
    <w:rsid w:val="6CB46277"/>
    <w:rsid w:val="6CB467A2"/>
    <w:rsid w:val="6CB87914"/>
    <w:rsid w:val="6CBC7404"/>
    <w:rsid w:val="6CBF6EF4"/>
    <w:rsid w:val="6CC60283"/>
    <w:rsid w:val="6CD504C6"/>
    <w:rsid w:val="6CD56718"/>
    <w:rsid w:val="6CD96208"/>
    <w:rsid w:val="6CD97FB6"/>
    <w:rsid w:val="6CDB1F80"/>
    <w:rsid w:val="6CDC7AA6"/>
    <w:rsid w:val="6CDE646F"/>
    <w:rsid w:val="6CE8644B"/>
    <w:rsid w:val="6CE93F71"/>
    <w:rsid w:val="6CEA149D"/>
    <w:rsid w:val="6CEA21C3"/>
    <w:rsid w:val="6CED3A62"/>
    <w:rsid w:val="6CEF1588"/>
    <w:rsid w:val="6CF070AE"/>
    <w:rsid w:val="6CF44DF0"/>
    <w:rsid w:val="6D1014F2"/>
    <w:rsid w:val="6D1014FE"/>
    <w:rsid w:val="6D132CC6"/>
    <w:rsid w:val="6D192AA9"/>
    <w:rsid w:val="6D1E255B"/>
    <w:rsid w:val="6D21370B"/>
    <w:rsid w:val="6D2D7418"/>
    <w:rsid w:val="6D323B6A"/>
    <w:rsid w:val="6D3D380C"/>
    <w:rsid w:val="6D4573FA"/>
    <w:rsid w:val="6D48513C"/>
    <w:rsid w:val="6D4A2C62"/>
    <w:rsid w:val="6D4C69DA"/>
    <w:rsid w:val="6D4E34AE"/>
    <w:rsid w:val="6D4F64CA"/>
    <w:rsid w:val="6D505D9E"/>
    <w:rsid w:val="6D5647EE"/>
    <w:rsid w:val="6D592EA5"/>
    <w:rsid w:val="6D5D0BE7"/>
    <w:rsid w:val="6D5D7998"/>
    <w:rsid w:val="6D6D06FE"/>
    <w:rsid w:val="6D7652DF"/>
    <w:rsid w:val="6D8617C0"/>
    <w:rsid w:val="6D87079E"/>
    <w:rsid w:val="6D8A12B0"/>
    <w:rsid w:val="6D8A7502"/>
    <w:rsid w:val="6D8C327A"/>
    <w:rsid w:val="6D970E1E"/>
    <w:rsid w:val="6D981C1F"/>
    <w:rsid w:val="6D983849"/>
    <w:rsid w:val="6DA2484C"/>
    <w:rsid w:val="6DB85123"/>
    <w:rsid w:val="6DBB2AE7"/>
    <w:rsid w:val="6DBB590E"/>
    <w:rsid w:val="6DC1370F"/>
    <w:rsid w:val="6DC21E86"/>
    <w:rsid w:val="6DC26C9C"/>
    <w:rsid w:val="6DC37B89"/>
    <w:rsid w:val="6DC72505"/>
    <w:rsid w:val="6DC75C60"/>
    <w:rsid w:val="6DC9002B"/>
    <w:rsid w:val="6DCC17AC"/>
    <w:rsid w:val="6DD16EDF"/>
    <w:rsid w:val="6DD4077E"/>
    <w:rsid w:val="6DD52EA5"/>
    <w:rsid w:val="6DD644F6"/>
    <w:rsid w:val="6DDB4460"/>
    <w:rsid w:val="6DDB7D5E"/>
    <w:rsid w:val="6DE309C1"/>
    <w:rsid w:val="6DE53D4A"/>
    <w:rsid w:val="6DEA61F3"/>
    <w:rsid w:val="6DEC5AC7"/>
    <w:rsid w:val="6DEE7A91"/>
    <w:rsid w:val="6DF64B98"/>
    <w:rsid w:val="6E0077C5"/>
    <w:rsid w:val="6E044771"/>
    <w:rsid w:val="6E051D41"/>
    <w:rsid w:val="6E084582"/>
    <w:rsid w:val="6E1D2124"/>
    <w:rsid w:val="6E217E67"/>
    <w:rsid w:val="6E230754"/>
    <w:rsid w:val="6E241705"/>
    <w:rsid w:val="6E25722B"/>
    <w:rsid w:val="6E272FA3"/>
    <w:rsid w:val="6E2A4841"/>
    <w:rsid w:val="6E301E58"/>
    <w:rsid w:val="6E326562"/>
    <w:rsid w:val="6E38049E"/>
    <w:rsid w:val="6E380D0C"/>
    <w:rsid w:val="6E3942B6"/>
    <w:rsid w:val="6E3A4A84"/>
    <w:rsid w:val="6E414065"/>
    <w:rsid w:val="6E4833DB"/>
    <w:rsid w:val="6E4C2A0A"/>
    <w:rsid w:val="6E5042A8"/>
    <w:rsid w:val="6E531FEA"/>
    <w:rsid w:val="6E5518BE"/>
    <w:rsid w:val="6E58315D"/>
    <w:rsid w:val="6E5B49FB"/>
    <w:rsid w:val="6E5C0E9F"/>
    <w:rsid w:val="6E602011"/>
    <w:rsid w:val="6E6164B5"/>
    <w:rsid w:val="6E657628"/>
    <w:rsid w:val="6E6E0BD2"/>
    <w:rsid w:val="6E755ABD"/>
    <w:rsid w:val="6E781A51"/>
    <w:rsid w:val="6E7855AD"/>
    <w:rsid w:val="6E7F2DDF"/>
    <w:rsid w:val="6E82467D"/>
    <w:rsid w:val="6E867CCA"/>
    <w:rsid w:val="6E87084E"/>
    <w:rsid w:val="6E922B12"/>
    <w:rsid w:val="6E931659"/>
    <w:rsid w:val="6EA14B04"/>
    <w:rsid w:val="6EA170A0"/>
    <w:rsid w:val="6EA2603D"/>
    <w:rsid w:val="6EA36ACE"/>
    <w:rsid w:val="6EA44B79"/>
    <w:rsid w:val="6EA62AEE"/>
    <w:rsid w:val="6EA77C40"/>
    <w:rsid w:val="6EAE5472"/>
    <w:rsid w:val="6EB26D11"/>
    <w:rsid w:val="6EBF31DC"/>
    <w:rsid w:val="6EC9405A"/>
    <w:rsid w:val="6EC97CE4"/>
    <w:rsid w:val="6ED749C9"/>
    <w:rsid w:val="6ED8429D"/>
    <w:rsid w:val="6EDC0095"/>
    <w:rsid w:val="6EE13634"/>
    <w:rsid w:val="6EE50F94"/>
    <w:rsid w:val="6EE5491F"/>
    <w:rsid w:val="6EE82732"/>
    <w:rsid w:val="6EEB2223"/>
    <w:rsid w:val="6EF410D7"/>
    <w:rsid w:val="6EFC4430"/>
    <w:rsid w:val="6F03131A"/>
    <w:rsid w:val="6F12155D"/>
    <w:rsid w:val="6F1C062E"/>
    <w:rsid w:val="6F1C418A"/>
    <w:rsid w:val="6F1E6154"/>
    <w:rsid w:val="6F213E96"/>
    <w:rsid w:val="6F223163"/>
    <w:rsid w:val="6F26325B"/>
    <w:rsid w:val="6F2F361A"/>
    <w:rsid w:val="6F3A0AB4"/>
    <w:rsid w:val="6F3B2025"/>
    <w:rsid w:val="6F3B6D06"/>
    <w:rsid w:val="6F3F60CB"/>
    <w:rsid w:val="6F410095"/>
    <w:rsid w:val="6F435AD5"/>
    <w:rsid w:val="6F4F630E"/>
    <w:rsid w:val="6F5222A2"/>
    <w:rsid w:val="6F563B40"/>
    <w:rsid w:val="6F584873"/>
    <w:rsid w:val="6F59718C"/>
    <w:rsid w:val="6F5F1535"/>
    <w:rsid w:val="6F60051B"/>
    <w:rsid w:val="6F653D83"/>
    <w:rsid w:val="6F685621"/>
    <w:rsid w:val="6F6B5112"/>
    <w:rsid w:val="6F6B53EE"/>
    <w:rsid w:val="6F6C0910"/>
    <w:rsid w:val="6F6C7092"/>
    <w:rsid w:val="6F7A7103"/>
    <w:rsid w:val="6F7C2E7B"/>
    <w:rsid w:val="6F7F4719"/>
    <w:rsid w:val="6F836B40"/>
    <w:rsid w:val="6F88643A"/>
    <w:rsid w:val="6F89482F"/>
    <w:rsid w:val="6F8C1333"/>
    <w:rsid w:val="6F944745"/>
    <w:rsid w:val="6F963F3C"/>
    <w:rsid w:val="6F9957DB"/>
    <w:rsid w:val="6F9F6319"/>
    <w:rsid w:val="6FAC091D"/>
    <w:rsid w:val="6FAD572A"/>
    <w:rsid w:val="6FAF3250"/>
    <w:rsid w:val="6FB24AEE"/>
    <w:rsid w:val="6FB72105"/>
    <w:rsid w:val="6FB940CF"/>
    <w:rsid w:val="6FBB1BF5"/>
    <w:rsid w:val="6FBC16F7"/>
    <w:rsid w:val="6FBE3493"/>
    <w:rsid w:val="6FC36CFC"/>
    <w:rsid w:val="6FD35191"/>
    <w:rsid w:val="6FDB5DF3"/>
    <w:rsid w:val="6FDD600F"/>
    <w:rsid w:val="6FE70C3C"/>
    <w:rsid w:val="6FF234A6"/>
    <w:rsid w:val="6FF7250C"/>
    <w:rsid w:val="6FFD045F"/>
    <w:rsid w:val="6FFE7D34"/>
    <w:rsid w:val="700065B9"/>
    <w:rsid w:val="7004359C"/>
    <w:rsid w:val="700A492A"/>
    <w:rsid w:val="700C2451"/>
    <w:rsid w:val="700E4448"/>
    <w:rsid w:val="70147557"/>
    <w:rsid w:val="7016507D"/>
    <w:rsid w:val="70231548"/>
    <w:rsid w:val="70253512"/>
    <w:rsid w:val="702A0B29"/>
    <w:rsid w:val="702A28D7"/>
    <w:rsid w:val="702C48A1"/>
    <w:rsid w:val="702E23C7"/>
    <w:rsid w:val="702F4391"/>
    <w:rsid w:val="70311EB7"/>
    <w:rsid w:val="703410CC"/>
    <w:rsid w:val="704136DE"/>
    <w:rsid w:val="70453BB5"/>
    <w:rsid w:val="70455963"/>
    <w:rsid w:val="704E2A69"/>
    <w:rsid w:val="704F7C81"/>
    <w:rsid w:val="705636CC"/>
    <w:rsid w:val="705838E8"/>
    <w:rsid w:val="705B0CE2"/>
    <w:rsid w:val="705C33D8"/>
    <w:rsid w:val="7060454A"/>
    <w:rsid w:val="706109EE"/>
    <w:rsid w:val="7064228D"/>
    <w:rsid w:val="70645DE9"/>
    <w:rsid w:val="706978A3"/>
    <w:rsid w:val="706E4EB9"/>
    <w:rsid w:val="707130FA"/>
    <w:rsid w:val="70730722"/>
    <w:rsid w:val="70787AE6"/>
    <w:rsid w:val="707D6EAA"/>
    <w:rsid w:val="707F70C6"/>
    <w:rsid w:val="70810277"/>
    <w:rsid w:val="70812E3F"/>
    <w:rsid w:val="7084648B"/>
    <w:rsid w:val="708C533F"/>
    <w:rsid w:val="70926DFA"/>
    <w:rsid w:val="70932B72"/>
    <w:rsid w:val="70950698"/>
    <w:rsid w:val="709C1A26"/>
    <w:rsid w:val="709F32C5"/>
    <w:rsid w:val="709F5073"/>
    <w:rsid w:val="70A46B2D"/>
    <w:rsid w:val="70A64653"/>
    <w:rsid w:val="70A95C6C"/>
    <w:rsid w:val="70AE52B6"/>
    <w:rsid w:val="70B07280"/>
    <w:rsid w:val="70B14DA6"/>
    <w:rsid w:val="70B328CC"/>
    <w:rsid w:val="70B86135"/>
    <w:rsid w:val="70BC5C25"/>
    <w:rsid w:val="70C42D2B"/>
    <w:rsid w:val="70C66AA3"/>
    <w:rsid w:val="70C8612A"/>
    <w:rsid w:val="70CC398E"/>
    <w:rsid w:val="70D25448"/>
    <w:rsid w:val="70D35634"/>
    <w:rsid w:val="70D80585"/>
    <w:rsid w:val="70DE5E26"/>
    <w:rsid w:val="70E4517B"/>
    <w:rsid w:val="70E84C6C"/>
    <w:rsid w:val="70EE5FFA"/>
    <w:rsid w:val="70F33611"/>
    <w:rsid w:val="70F51137"/>
    <w:rsid w:val="70F73101"/>
    <w:rsid w:val="71096990"/>
    <w:rsid w:val="710B2708"/>
    <w:rsid w:val="710B6BAC"/>
    <w:rsid w:val="710C022E"/>
    <w:rsid w:val="710C4B7B"/>
    <w:rsid w:val="71123A97"/>
    <w:rsid w:val="711A0B9D"/>
    <w:rsid w:val="71213CDA"/>
    <w:rsid w:val="71241A1C"/>
    <w:rsid w:val="71245578"/>
    <w:rsid w:val="712D6B22"/>
    <w:rsid w:val="712F1B12"/>
    <w:rsid w:val="713D294E"/>
    <w:rsid w:val="713F0604"/>
    <w:rsid w:val="714527D8"/>
    <w:rsid w:val="714814E8"/>
    <w:rsid w:val="714B6FA9"/>
    <w:rsid w:val="714E4852"/>
    <w:rsid w:val="7150636D"/>
    <w:rsid w:val="715E0A8A"/>
    <w:rsid w:val="715E4F2E"/>
    <w:rsid w:val="715F2A54"/>
    <w:rsid w:val="716F0374"/>
    <w:rsid w:val="71752277"/>
    <w:rsid w:val="71777D9E"/>
    <w:rsid w:val="71797077"/>
    <w:rsid w:val="717C53B4"/>
    <w:rsid w:val="717E737E"/>
    <w:rsid w:val="71810C1C"/>
    <w:rsid w:val="71816E6E"/>
    <w:rsid w:val="71844269"/>
    <w:rsid w:val="718801FD"/>
    <w:rsid w:val="71880C92"/>
    <w:rsid w:val="7189187F"/>
    <w:rsid w:val="718A5D23"/>
    <w:rsid w:val="718C1A9B"/>
    <w:rsid w:val="718C67DA"/>
    <w:rsid w:val="71924BD7"/>
    <w:rsid w:val="71926986"/>
    <w:rsid w:val="719B7F30"/>
    <w:rsid w:val="71A05546"/>
    <w:rsid w:val="71A52B5D"/>
    <w:rsid w:val="71AF3F93"/>
    <w:rsid w:val="71AF6A35"/>
    <w:rsid w:val="71B354E5"/>
    <w:rsid w:val="71B50965"/>
    <w:rsid w:val="71B52674"/>
    <w:rsid w:val="71B62CCA"/>
    <w:rsid w:val="71B96608"/>
    <w:rsid w:val="71C034F3"/>
    <w:rsid w:val="71CD79BE"/>
    <w:rsid w:val="71CE4E05"/>
    <w:rsid w:val="71D451F0"/>
    <w:rsid w:val="71D945B4"/>
    <w:rsid w:val="71E73175"/>
    <w:rsid w:val="71EC253A"/>
    <w:rsid w:val="71EC42E8"/>
    <w:rsid w:val="71F72789"/>
    <w:rsid w:val="71F72C8D"/>
    <w:rsid w:val="71FE401B"/>
    <w:rsid w:val="72037883"/>
    <w:rsid w:val="720C2BDC"/>
    <w:rsid w:val="72165809"/>
    <w:rsid w:val="721970A7"/>
    <w:rsid w:val="721B697B"/>
    <w:rsid w:val="721D6B97"/>
    <w:rsid w:val="721E46BD"/>
    <w:rsid w:val="721F290F"/>
    <w:rsid w:val="72203F91"/>
    <w:rsid w:val="72261297"/>
    <w:rsid w:val="722717C4"/>
    <w:rsid w:val="7229553C"/>
    <w:rsid w:val="722A4E10"/>
    <w:rsid w:val="722C0B88"/>
    <w:rsid w:val="722C7F38"/>
    <w:rsid w:val="722D66AE"/>
    <w:rsid w:val="72323CC5"/>
    <w:rsid w:val="723313B5"/>
    <w:rsid w:val="72395053"/>
    <w:rsid w:val="72441AC9"/>
    <w:rsid w:val="72457E9C"/>
    <w:rsid w:val="72534367"/>
    <w:rsid w:val="72597A23"/>
    <w:rsid w:val="725D6D65"/>
    <w:rsid w:val="72630696"/>
    <w:rsid w:val="726C5429"/>
    <w:rsid w:val="726F4F19"/>
    <w:rsid w:val="727147ED"/>
    <w:rsid w:val="7271510F"/>
    <w:rsid w:val="727D24DE"/>
    <w:rsid w:val="727D77DF"/>
    <w:rsid w:val="72802C82"/>
    <w:rsid w:val="72807126"/>
    <w:rsid w:val="728704B4"/>
    <w:rsid w:val="728C5ACB"/>
    <w:rsid w:val="72936E59"/>
    <w:rsid w:val="72952BD1"/>
    <w:rsid w:val="729624A5"/>
    <w:rsid w:val="72966949"/>
    <w:rsid w:val="72AA4C07"/>
    <w:rsid w:val="72AE3C93"/>
    <w:rsid w:val="72AE5A41"/>
    <w:rsid w:val="72B1108D"/>
    <w:rsid w:val="72B56DCF"/>
    <w:rsid w:val="72B656D1"/>
    <w:rsid w:val="72B664E0"/>
    <w:rsid w:val="72BD3ED6"/>
    <w:rsid w:val="72C04D9D"/>
    <w:rsid w:val="72C15774"/>
    <w:rsid w:val="72C60FDD"/>
    <w:rsid w:val="72CA214F"/>
    <w:rsid w:val="72CD09AB"/>
    <w:rsid w:val="72DE2B1B"/>
    <w:rsid w:val="72E17BC5"/>
    <w:rsid w:val="72E2393D"/>
    <w:rsid w:val="72E41463"/>
    <w:rsid w:val="72EA3294"/>
    <w:rsid w:val="72F07E08"/>
    <w:rsid w:val="72FA2A34"/>
    <w:rsid w:val="72FB055A"/>
    <w:rsid w:val="72FE6518"/>
    <w:rsid w:val="72FF629D"/>
    <w:rsid w:val="73075151"/>
    <w:rsid w:val="73076EFF"/>
    <w:rsid w:val="73092C77"/>
    <w:rsid w:val="731358A4"/>
    <w:rsid w:val="73183123"/>
    <w:rsid w:val="731A1328"/>
    <w:rsid w:val="73214465"/>
    <w:rsid w:val="73245D03"/>
    <w:rsid w:val="73276177"/>
    <w:rsid w:val="7329331A"/>
    <w:rsid w:val="732B7092"/>
    <w:rsid w:val="73306456"/>
    <w:rsid w:val="73357F10"/>
    <w:rsid w:val="733A5FB3"/>
    <w:rsid w:val="733C0236"/>
    <w:rsid w:val="733F6699"/>
    <w:rsid w:val="73441F01"/>
    <w:rsid w:val="734B22F9"/>
    <w:rsid w:val="734D1F34"/>
    <w:rsid w:val="734D7008"/>
    <w:rsid w:val="734E4B2E"/>
    <w:rsid w:val="735008A6"/>
    <w:rsid w:val="73504D4A"/>
    <w:rsid w:val="73505624"/>
    <w:rsid w:val="73530396"/>
    <w:rsid w:val="73555EBD"/>
    <w:rsid w:val="735B1A49"/>
    <w:rsid w:val="73614861"/>
    <w:rsid w:val="73637E23"/>
    <w:rsid w:val="73644352"/>
    <w:rsid w:val="7366631C"/>
    <w:rsid w:val="73697BBA"/>
    <w:rsid w:val="73716351"/>
    <w:rsid w:val="73726A6F"/>
    <w:rsid w:val="73787988"/>
    <w:rsid w:val="737B357E"/>
    <w:rsid w:val="737E5413"/>
    <w:rsid w:val="738331C8"/>
    <w:rsid w:val="73924331"/>
    <w:rsid w:val="73972979"/>
    <w:rsid w:val="739E33B8"/>
    <w:rsid w:val="73A155A6"/>
    <w:rsid w:val="73A26A77"/>
    <w:rsid w:val="73AA26AC"/>
    <w:rsid w:val="73AA6208"/>
    <w:rsid w:val="73AB1F81"/>
    <w:rsid w:val="73B21E0F"/>
    <w:rsid w:val="73BF5709"/>
    <w:rsid w:val="73CA2666"/>
    <w:rsid w:val="73CD1EF7"/>
    <w:rsid w:val="73CD33BB"/>
    <w:rsid w:val="73CF3EC1"/>
    <w:rsid w:val="73D3111D"/>
    <w:rsid w:val="73D41CE2"/>
    <w:rsid w:val="73D72D76"/>
    <w:rsid w:val="73E84F83"/>
    <w:rsid w:val="73ED2599"/>
    <w:rsid w:val="73F2195D"/>
    <w:rsid w:val="73F336CD"/>
    <w:rsid w:val="73F43927"/>
    <w:rsid w:val="74033B6B"/>
    <w:rsid w:val="7407365B"/>
    <w:rsid w:val="74141576"/>
    <w:rsid w:val="741661E7"/>
    <w:rsid w:val="74251D33"/>
    <w:rsid w:val="74257F85"/>
    <w:rsid w:val="74281823"/>
    <w:rsid w:val="7428537F"/>
    <w:rsid w:val="742C30C1"/>
    <w:rsid w:val="743106D8"/>
    <w:rsid w:val="74341F76"/>
    <w:rsid w:val="74392827"/>
    <w:rsid w:val="743D0D82"/>
    <w:rsid w:val="743E4BA3"/>
    <w:rsid w:val="74416441"/>
    <w:rsid w:val="74455F31"/>
    <w:rsid w:val="7447614D"/>
    <w:rsid w:val="74583EB6"/>
    <w:rsid w:val="745919DD"/>
    <w:rsid w:val="7465210A"/>
    <w:rsid w:val="74654825"/>
    <w:rsid w:val="74671483"/>
    <w:rsid w:val="746740F9"/>
    <w:rsid w:val="7469779F"/>
    <w:rsid w:val="746F7452"/>
    <w:rsid w:val="747141DE"/>
    <w:rsid w:val="747868BC"/>
    <w:rsid w:val="747B7BA5"/>
    <w:rsid w:val="747D391D"/>
    <w:rsid w:val="74822CE1"/>
    <w:rsid w:val="74827185"/>
    <w:rsid w:val="748418A8"/>
    <w:rsid w:val="748841B8"/>
    <w:rsid w:val="74890514"/>
    <w:rsid w:val="74896D89"/>
    <w:rsid w:val="749173C8"/>
    <w:rsid w:val="74933140"/>
    <w:rsid w:val="749E3893"/>
    <w:rsid w:val="74A0585D"/>
    <w:rsid w:val="74A215D5"/>
    <w:rsid w:val="74A72748"/>
    <w:rsid w:val="74A76BEC"/>
    <w:rsid w:val="74AC5FB0"/>
    <w:rsid w:val="74AE1D28"/>
    <w:rsid w:val="74AE5623"/>
    <w:rsid w:val="74AF1553"/>
    <w:rsid w:val="74B035A9"/>
    <w:rsid w:val="74B07CC7"/>
    <w:rsid w:val="74B44E65"/>
    <w:rsid w:val="74B972E6"/>
    <w:rsid w:val="74BD640F"/>
    <w:rsid w:val="74BE0AB7"/>
    <w:rsid w:val="74BF3F35"/>
    <w:rsid w:val="74C23A26"/>
    <w:rsid w:val="74C50E20"/>
    <w:rsid w:val="74C652C4"/>
    <w:rsid w:val="74C7103C"/>
    <w:rsid w:val="74CB0B2C"/>
    <w:rsid w:val="74CF3A5A"/>
    <w:rsid w:val="74D552C0"/>
    <w:rsid w:val="74D6302D"/>
    <w:rsid w:val="74DA48CB"/>
    <w:rsid w:val="74E120FE"/>
    <w:rsid w:val="74F02341"/>
    <w:rsid w:val="74F160B9"/>
    <w:rsid w:val="74F811F5"/>
    <w:rsid w:val="74FA4F6E"/>
    <w:rsid w:val="7507768A"/>
    <w:rsid w:val="75093403"/>
    <w:rsid w:val="75096F5F"/>
    <w:rsid w:val="750C4CA1"/>
    <w:rsid w:val="751A73BE"/>
    <w:rsid w:val="751C1388"/>
    <w:rsid w:val="751D0C5C"/>
    <w:rsid w:val="751D6EAE"/>
    <w:rsid w:val="751E0D04"/>
    <w:rsid w:val="7521074C"/>
    <w:rsid w:val="752124FA"/>
    <w:rsid w:val="75271ADB"/>
    <w:rsid w:val="75287D2D"/>
    <w:rsid w:val="75330480"/>
    <w:rsid w:val="75363ACC"/>
    <w:rsid w:val="75371D1E"/>
    <w:rsid w:val="75377F70"/>
    <w:rsid w:val="753C7334"/>
    <w:rsid w:val="75436915"/>
    <w:rsid w:val="7546474E"/>
    <w:rsid w:val="75491A51"/>
    <w:rsid w:val="754E7067"/>
    <w:rsid w:val="75501031"/>
    <w:rsid w:val="75502DDF"/>
    <w:rsid w:val="755503F6"/>
    <w:rsid w:val="7556718C"/>
    <w:rsid w:val="75575F1C"/>
    <w:rsid w:val="755E374E"/>
    <w:rsid w:val="75606B91"/>
    <w:rsid w:val="75660D45"/>
    <w:rsid w:val="75680129"/>
    <w:rsid w:val="756B19C7"/>
    <w:rsid w:val="756E3266"/>
    <w:rsid w:val="75703482"/>
    <w:rsid w:val="75750A98"/>
    <w:rsid w:val="75797145"/>
    <w:rsid w:val="757F5473"/>
    <w:rsid w:val="7581743D"/>
    <w:rsid w:val="75846F2D"/>
    <w:rsid w:val="75882579"/>
    <w:rsid w:val="75925086"/>
    <w:rsid w:val="759251A6"/>
    <w:rsid w:val="759C4F67"/>
    <w:rsid w:val="75AA6994"/>
    <w:rsid w:val="75AB44BA"/>
    <w:rsid w:val="75AD0232"/>
    <w:rsid w:val="75AF3FAA"/>
    <w:rsid w:val="75B25848"/>
    <w:rsid w:val="75B50E95"/>
    <w:rsid w:val="75B94E29"/>
    <w:rsid w:val="75B96BD7"/>
    <w:rsid w:val="75C17839"/>
    <w:rsid w:val="75C675DF"/>
    <w:rsid w:val="75CA7AAF"/>
    <w:rsid w:val="75D7705D"/>
    <w:rsid w:val="75D94B83"/>
    <w:rsid w:val="75E02E70"/>
    <w:rsid w:val="75E2650E"/>
    <w:rsid w:val="75E35A02"/>
    <w:rsid w:val="75E362CC"/>
    <w:rsid w:val="75E43528"/>
    <w:rsid w:val="75E672A0"/>
    <w:rsid w:val="75F040DB"/>
    <w:rsid w:val="75F220E9"/>
    <w:rsid w:val="75F53987"/>
    <w:rsid w:val="75F6131C"/>
    <w:rsid w:val="75FB71EF"/>
    <w:rsid w:val="75FC4D15"/>
    <w:rsid w:val="76026A27"/>
    <w:rsid w:val="76034C0C"/>
    <w:rsid w:val="76045978"/>
    <w:rsid w:val="76051666"/>
    <w:rsid w:val="76151F40"/>
    <w:rsid w:val="76197675"/>
    <w:rsid w:val="761A519B"/>
    <w:rsid w:val="761F445B"/>
    <w:rsid w:val="762304F4"/>
    <w:rsid w:val="7625601A"/>
    <w:rsid w:val="76257DC8"/>
    <w:rsid w:val="76277FE4"/>
    <w:rsid w:val="762A53DF"/>
    <w:rsid w:val="763224E5"/>
    <w:rsid w:val="76333214"/>
    <w:rsid w:val="76342701"/>
    <w:rsid w:val="76380C2C"/>
    <w:rsid w:val="76397D18"/>
    <w:rsid w:val="763B583E"/>
    <w:rsid w:val="763C3364"/>
    <w:rsid w:val="764119F8"/>
    <w:rsid w:val="76452218"/>
    <w:rsid w:val="76460D1E"/>
    <w:rsid w:val="76487F5B"/>
    <w:rsid w:val="76493F9E"/>
    <w:rsid w:val="764C70B2"/>
    <w:rsid w:val="764D27F3"/>
    <w:rsid w:val="764D731F"/>
    <w:rsid w:val="76522B87"/>
    <w:rsid w:val="765406AD"/>
    <w:rsid w:val="76544B51"/>
    <w:rsid w:val="76546C8E"/>
    <w:rsid w:val="765F2447"/>
    <w:rsid w:val="766034F6"/>
    <w:rsid w:val="7662726E"/>
    <w:rsid w:val="766703E1"/>
    <w:rsid w:val="766A6123"/>
    <w:rsid w:val="766C09B9"/>
    <w:rsid w:val="76764AC8"/>
    <w:rsid w:val="76766876"/>
    <w:rsid w:val="76783F89"/>
    <w:rsid w:val="7678796F"/>
    <w:rsid w:val="76790114"/>
    <w:rsid w:val="76817327"/>
    <w:rsid w:val="768371E5"/>
    <w:rsid w:val="76852F5D"/>
    <w:rsid w:val="76911048"/>
    <w:rsid w:val="7693567A"/>
    <w:rsid w:val="769431A0"/>
    <w:rsid w:val="76992564"/>
    <w:rsid w:val="76A71125"/>
    <w:rsid w:val="76A72ED3"/>
    <w:rsid w:val="76A827A7"/>
    <w:rsid w:val="76AA29C3"/>
    <w:rsid w:val="76AA4771"/>
    <w:rsid w:val="76AC673B"/>
    <w:rsid w:val="76B850E0"/>
    <w:rsid w:val="76B86E8E"/>
    <w:rsid w:val="76B979DF"/>
    <w:rsid w:val="76BF021D"/>
    <w:rsid w:val="76C417C0"/>
    <w:rsid w:val="76C6463F"/>
    <w:rsid w:val="76C8513C"/>
    <w:rsid w:val="76CA2073"/>
    <w:rsid w:val="76CA4E14"/>
    <w:rsid w:val="76CB4CC0"/>
    <w:rsid w:val="76CE54E9"/>
    <w:rsid w:val="76D57A40"/>
    <w:rsid w:val="76E539FB"/>
    <w:rsid w:val="76EC08E6"/>
    <w:rsid w:val="76F37EC6"/>
    <w:rsid w:val="76F51E90"/>
    <w:rsid w:val="76F61765"/>
    <w:rsid w:val="76F97D3E"/>
    <w:rsid w:val="76FB321F"/>
    <w:rsid w:val="770420D4"/>
    <w:rsid w:val="770B3462"/>
    <w:rsid w:val="770E6AAE"/>
    <w:rsid w:val="77106CCA"/>
    <w:rsid w:val="77107E38"/>
    <w:rsid w:val="7718792D"/>
    <w:rsid w:val="772C5725"/>
    <w:rsid w:val="772E00BE"/>
    <w:rsid w:val="772E0EFE"/>
    <w:rsid w:val="77317DCD"/>
    <w:rsid w:val="77334767"/>
    <w:rsid w:val="77381D7D"/>
    <w:rsid w:val="774150D6"/>
    <w:rsid w:val="77447AC7"/>
    <w:rsid w:val="7758241F"/>
    <w:rsid w:val="7762504C"/>
    <w:rsid w:val="77674410"/>
    <w:rsid w:val="77690189"/>
    <w:rsid w:val="776C7C79"/>
    <w:rsid w:val="776E1C43"/>
    <w:rsid w:val="776E579F"/>
    <w:rsid w:val="777C610E"/>
    <w:rsid w:val="777C7EBC"/>
    <w:rsid w:val="7782124A"/>
    <w:rsid w:val="77843214"/>
    <w:rsid w:val="77846D70"/>
    <w:rsid w:val="778A4686"/>
    <w:rsid w:val="778B6351"/>
    <w:rsid w:val="778D7F96"/>
    <w:rsid w:val="77943D8F"/>
    <w:rsid w:val="7798281C"/>
    <w:rsid w:val="779A2A38"/>
    <w:rsid w:val="779E42D6"/>
    <w:rsid w:val="77A25449"/>
    <w:rsid w:val="77AB254F"/>
    <w:rsid w:val="77C519F3"/>
    <w:rsid w:val="77CD6969"/>
    <w:rsid w:val="77DB72D8"/>
    <w:rsid w:val="77DC095A"/>
    <w:rsid w:val="77E51F05"/>
    <w:rsid w:val="77EE068E"/>
    <w:rsid w:val="77EF4B32"/>
    <w:rsid w:val="77F051B3"/>
    <w:rsid w:val="77F27E13"/>
    <w:rsid w:val="77F37D3B"/>
    <w:rsid w:val="77F51A1C"/>
    <w:rsid w:val="77F569C4"/>
    <w:rsid w:val="77FC0FAB"/>
    <w:rsid w:val="77FC724F"/>
    <w:rsid w:val="78061E7B"/>
    <w:rsid w:val="780D4FB8"/>
    <w:rsid w:val="78137C4A"/>
    <w:rsid w:val="781C344D"/>
    <w:rsid w:val="781E71C5"/>
    <w:rsid w:val="782E5248"/>
    <w:rsid w:val="78300CA6"/>
    <w:rsid w:val="783562BD"/>
    <w:rsid w:val="78380150"/>
    <w:rsid w:val="783C3AEF"/>
    <w:rsid w:val="783C589D"/>
    <w:rsid w:val="783E3BE0"/>
    <w:rsid w:val="7840713B"/>
    <w:rsid w:val="78450BF6"/>
    <w:rsid w:val="78462278"/>
    <w:rsid w:val="784671C6"/>
    <w:rsid w:val="78484242"/>
    <w:rsid w:val="785C1A9B"/>
    <w:rsid w:val="785E155C"/>
    <w:rsid w:val="785E75C1"/>
    <w:rsid w:val="7863107C"/>
    <w:rsid w:val="78635A04"/>
    <w:rsid w:val="78686692"/>
    <w:rsid w:val="786A41B8"/>
    <w:rsid w:val="786B3E1B"/>
    <w:rsid w:val="78745037"/>
    <w:rsid w:val="7879264D"/>
    <w:rsid w:val="787943FB"/>
    <w:rsid w:val="787D3BB9"/>
    <w:rsid w:val="78815082"/>
    <w:rsid w:val="788468F8"/>
    <w:rsid w:val="7885648D"/>
    <w:rsid w:val="78866B18"/>
    <w:rsid w:val="788A03B6"/>
    <w:rsid w:val="788B1B55"/>
    <w:rsid w:val="788E5A74"/>
    <w:rsid w:val="78941620"/>
    <w:rsid w:val="78986F77"/>
    <w:rsid w:val="789B25C4"/>
    <w:rsid w:val="789C2C49"/>
    <w:rsid w:val="78A84CE1"/>
    <w:rsid w:val="78AA049C"/>
    <w:rsid w:val="78AA2807"/>
    <w:rsid w:val="78AA6CAB"/>
    <w:rsid w:val="78AD0549"/>
    <w:rsid w:val="78B65031"/>
    <w:rsid w:val="78B6564F"/>
    <w:rsid w:val="78BB2C66"/>
    <w:rsid w:val="78BC253A"/>
    <w:rsid w:val="78C22246"/>
    <w:rsid w:val="78C31B1A"/>
    <w:rsid w:val="78C7785D"/>
    <w:rsid w:val="78D36201"/>
    <w:rsid w:val="78D855C6"/>
    <w:rsid w:val="78DB5571"/>
    <w:rsid w:val="78DD796B"/>
    <w:rsid w:val="78DE0702"/>
    <w:rsid w:val="78DE6954"/>
    <w:rsid w:val="78E20B9D"/>
    <w:rsid w:val="78E57CE3"/>
    <w:rsid w:val="78EE303B"/>
    <w:rsid w:val="78EF0B61"/>
    <w:rsid w:val="78EF46BD"/>
    <w:rsid w:val="78F63854"/>
    <w:rsid w:val="78F9553C"/>
    <w:rsid w:val="78FF3476"/>
    <w:rsid w:val="790068CB"/>
    <w:rsid w:val="79020895"/>
    <w:rsid w:val="791365FE"/>
    <w:rsid w:val="79224A93"/>
    <w:rsid w:val="79295E21"/>
    <w:rsid w:val="792B7DEB"/>
    <w:rsid w:val="792C1AF5"/>
    <w:rsid w:val="792E3438"/>
    <w:rsid w:val="79336203"/>
    <w:rsid w:val="793A1DDD"/>
    <w:rsid w:val="793B7903"/>
    <w:rsid w:val="793F3897"/>
    <w:rsid w:val="7940739B"/>
    <w:rsid w:val="79420C91"/>
    <w:rsid w:val="79450781"/>
    <w:rsid w:val="79492020"/>
    <w:rsid w:val="794A5D98"/>
    <w:rsid w:val="79554E68"/>
    <w:rsid w:val="79584959"/>
    <w:rsid w:val="7960258A"/>
    <w:rsid w:val="796208E9"/>
    <w:rsid w:val="79690914"/>
    <w:rsid w:val="796E36D6"/>
    <w:rsid w:val="79701CA2"/>
    <w:rsid w:val="797057FE"/>
    <w:rsid w:val="797352EE"/>
    <w:rsid w:val="79764DDF"/>
    <w:rsid w:val="797B3529"/>
    <w:rsid w:val="7991107F"/>
    <w:rsid w:val="7997722F"/>
    <w:rsid w:val="799A0ACD"/>
    <w:rsid w:val="799D05BD"/>
    <w:rsid w:val="799F6815"/>
    <w:rsid w:val="79A656C4"/>
    <w:rsid w:val="79A74F98"/>
    <w:rsid w:val="79AD33B5"/>
    <w:rsid w:val="79AD6A52"/>
    <w:rsid w:val="79B314BA"/>
    <w:rsid w:val="79B55907"/>
    <w:rsid w:val="79BA2F1D"/>
    <w:rsid w:val="79BF6786"/>
    <w:rsid w:val="79C43D9C"/>
    <w:rsid w:val="79D20FEE"/>
    <w:rsid w:val="79D42231"/>
    <w:rsid w:val="79D457D6"/>
    <w:rsid w:val="79D57D57"/>
    <w:rsid w:val="79DD6C0C"/>
    <w:rsid w:val="79E47F9A"/>
    <w:rsid w:val="79EF201E"/>
    <w:rsid w:val="79F301DD"/>
    <w:rsid w:val="79F44681"/>
    <w:rsid w:val="79F65B20"/>
    <w:rsid w:val="79F74636"/>
    <w:rsid w:val="79FA156C"/>
    <w:rsid w:val="79FA77BE"/>
    <w:rsid w:val="79FC52E4"/>
    <w:rsid w:val="7A010B4C"/>
    <w:rsid w:val="7A081EDB"/>
    <w:rsid w:val="7A1031EC"/>
    <w:rsid w:val="7A116803"/>
    <w:rsid w:val="7A150154"/>
    <w:rsid w:val="7A170370"/>
    <w:rsid w:val="7A173ECC"/>
    <w:rsid w:val="7A1940E8"/>
    <w:rsid w:val="7A1A1FC7"/>
    <w:rsid w:val="7A1D3C4A"/>
    <w:rsid w:val="7A1E5C9A"/>
    <w:rsid w:val="7A232871"/>
    <w:rsid w:val="7A266805"/>
    <w:rsid w:val="7A2B7977"/>
    <w:rsid w:val="7A2F56B9"/>
    <w:rsid w:val="7A367C5D"/>
    <w:rsid w:val="7A3727C0"/>
    <w:rsid w:val="7A3A5E0C"/>
    <w:rsid w:val="7A4153ED"/>
    <w:rsid w:val="7A460C55"/>
    <w:rsid w:val="7A4A24F3"/>
    <w:rsid w:val="7A4B0019"/>
    <w:rsid w:val="7A51551F"/>
    <w:rsid w:val="7A5F5873"/>
    <w:rsid w:val="7A6730A5"/>
    <w:rsid w:val="7A6A66F1"/>
    <w:rsid w:val="7A6C04E0"/>
    <w:rsid w:val="7A6E0921"/>
    <w:rsid w:val="7A7255A6"/>
    <w:rsid w:val="7A74539C"/>
    <w:rsid w:val="7A7C6425"/>
    <w:rsid w:val="7A7D6F86"/>
    <w:rsid w:val="7A7F64A5"/>
    <w:rsid w:val="7A805F15"/>
    <w:rsid w:val="7A813065"/>
    <w:rsid w:val="7A8157E9"/>
    <w:rsid w:val="7A85177D"/>
    <w:rsid w:val="7A8C2B0C"/>
    <w:rsid w:val="7A8F43AA"/>
    <w:rsid w:val="7A910122"/>
    <w:rsid w:val="7A942531"/>
    <w:rsid w:val="7A964E8D"/>
    <w:rsid w:val="7A965738"/>
    <w:rsid w:val="7A9B2184"/>
    <w:rsid w:val="7A9C2623"/>
    <w:rsid w:val="7A9E077C"/>
    <w:rsid w:val="7AA80FC8"/>
    <w:rsid w:val="7AAD65DE"/>
    <w:rsid w:val="7ABE6A3D"/>
    <w:rsid w:val="7AC27A5C"/>
    <w:rsid w:val="7AC34054"/>
    <w:rsid w:val="7ACA3634"/>
    <w:rsid w:val="7ACC115A"/>
    <w:rsid w:val="7AD149C3"/>
    <w:rsid w:val="7AD41DBD"/>
    <w:rsid w:val="7AD46261"/>
    <w:rsid w:val="7AD93877"/>
    <w:rsid w:val="7ADB314B"/>
    <w:rsid w:val="7ADD75EF"/>
    <w:rsid w:val="7AE5221C"/>
    <w:rsid w:val="7AE55D78"/>
    <w:rsid w:val="7AF20495"/>
    <w:rsid w:val="7AF34939"/>
    <w:rsid w:val="7AFB559C"/>
    <w:rsid w:val="7B024B7C"/>
    <w:rsid w:val="7B034450"/>
    <w:rsid w:val="7B095F0A"/>
    <w:rsid w:val="7B0C59FB"/>
    <w:rsid w:val="7B0E3521"/>
    <w:rsid w:val="7B1044DA"/>
    <w:rsid w:val="7B164183"/>
    <w:rsid w:val="7B191EC6"/>
    <w:rsid w:val="7B1F379B"/>
    <w:rsid w:val="7B2120E1"/>
    <w:rsid w:val="7B2C39A7"/>
    <w:rsid w:val="7B2D4C8F"/>
    <w:rsid w:val="7B315B6D"/>
    <w:rsid w:val="7B364826"/>
    <w:rsid w:val="7B3B008E"/>
    <w:rsid w:val="7B3F7B7E"/>
    <w:rsid w:val="7B452A8D"/>
    <w:rsid w:val="7B4927AB"/>
    <w:rsid w:val="7B4E7DC1"/>
    <w:rsid w:val="7B5A6766"/>
    <w:rsid w:val="7B5B24DE"/>
    <w:rsid w:val="7B5C32A8"/>
    <w:rsid w:val="7B5D1DB2"/>
    <w:rsid w:val="7B6273C9"/>
    <w:rsid w:val="7B6D1B0B"/>
    <w:rsid w:val="7B735A7A"/>
    <w:rsid w:val="7B7F441F"/>
    <w:rsid w:val="7B8B2DC3"/>
    <w:rsid w:val="7B8E4662"/>
    <w:rsid w:val="7B917CAE"/>
    <w:rsid w:val="7B9559F0"/>
    <w:rsid w:val="7B98103C"/>
    <w:rsid w:val="7B997BCB"/>
    <w:rsid w:val="7B9A6B62"/>
    <w:rsid w:val="7BA06143"/>
    <w:rsid w:val="7BA568E2"/>
    <w:rsid w:val="7BA94FF8"/>
    <w:rsid w:val="7BAB0D70"/>
    <w:rsid w:val="7BAC65B7"/>
    <w:rsid w:val="7BB35E76"/>
    <w:rsid w:val="7BB50301"/>
    <w:rsid w:val="7BBF0CBF"/>
    <w:rsid w:val="7BC167E5"/>
    <w:rsid w:val="7BC9569A"/>
    <w:rsid w:val="7BCC0CE6"/>
    <w:rsid w:val="7BCD518A"/>
    <w:rsid w:val="7BD27829"/>
    <w:rsid w:val="7BD3521E"/>
    <w:rsid w:val="7BE00E6E"/>
    <w:rsid w:val="7BE20509"/>
    <w:rsid w:val="7BEB1347"/>
    <w:rsid w:val="7BF5023D"/>
    <w:rsid w:val="7BFA3AA5"/>
    <w:rsid w:val="7C013085"/>
    <w:rsid w:val="7C0861C2"/>
    <w:rsid w:val="7C091F3A"/>
    <w:rsid w:val="7C0E12FE"/>
    <w:rsid w:val="7C18217D"/>
    <w:rsid w:val="7C1A7CA3"/>
    <w:rsid w:val="7C1C102D"/>
    <w:rsid w:val="7C1E273B"/>
    <w:rsid w:val="7C211032"/>
    <w:rsid w:val="7C29438A"/>
    <w:rsid w:val="7C2B1EB0"/>
    <w:rsid w:val="7C2F7BF3"/>
    <w:rsid w:val="7C3138AE"/>
    <w:rsid w:val="7C321491"/>
    <w:rsid w:val="7C335171"/>
    <w:rsid w:val="7C345209"/>
    <w:rsid w:val="7C371353"/>
    <w:rsid w:val="7C376AA7"/>
    <w:rsid w:val="7C3C2310"/>
    <w:rsid w:val="7C460A98"/>
    <w:rsid w:val="7C474F03"/>
    <w:rsid w:val="7C482A62"/>
    <w:rsid w:val="7C4A219A"/>
    <w:rsid w:val="7C4A39BD"/>
    <w:rsid w:val="7C4A4A2C"/>
    <w:rsid w:val="7C4D42B1"/>
    <w:rsid w:val="7C4E5B9F"/>
    <w:rsid w:val="7C4F2043"/>
    <w:rsid w:val="7C514589"/>
    <w:rsid w:val="7C523CFD"/>
    <w:rsid w:val="7C5D270E"/>
    <w:rsid w:val="7C6B49A3"/>
    <w:rsid w:val="7C6E0D01"/>
    <w:rsid w:val="7C6F57E2"/>
    <w:rsid w:val="7C725D31"/>
    <w:rsid w:val="7C817D22"/>
    <w:rsid w:val="7C831CEC"/>
    <w:rsid w:val="7C835849"/>
    <w:rsid w:val="7C920181"/>
    <w:rsid w:val="7C945CA8"/>
    <w:rsid w:val="7C977546"/>
    <w:rsid w:val="7C9E08D4"/>
    <w:rsid w:val="7CA06DB3"/>
    <w:rsid w:val="7CA37C99"/>
    <w:rsid w:val="7CA83501"/>
    <w:rsid w:val="7CAF2AE1"/>
    <w:rsid w:val="7CAF7B16"/>
    <w:rsid w:val="7CB400F8"/>
    <w:rsid w:val="7CB93960"/>
    <w:rsid w:val="7CC06A9D"/>
    <w:rsid w:val="7CC322AE"/>
    <w:rsid w:val="7CC56FEF"/>
    <w:rsid w:val="7CC72903"/>
    <w:rsid w:val="7CCD3369"/>
    <w:rsid w:val="7CCD740C"/>
    <w:rsid w:val="7CD95DB0"/>
    <w:rsid w:val="7CDB7267"/>
    <w:rsid w:val="7CE34539"/>
    <w:rsid w:val="7CE60EF1"/>
    <w:rsid w:val="7CED53B8"/>
    <w:rsid w:val="7CEF7382"/>
    <w:rsid w:val="7CEF7582"/>
    <w:rsid w:val="7CF4523D"/>
    <w:rsid w:val="7CF91FAF"/>
    <w:rsid w:val="7CFC55DA"/>
    <w:rsid w:val="7CFD1A9F"/>
    <w:rsid w:val="7D012C11"/>
    <w:rsid w:val="7D056BA5"/>
    <w:rsid w:val="7D0E5A5A"/>
    <w:rsid w:val="7D1D4F36"/>
    <w:rsid w:val="7D24527D"/>
    <w:rsid w:val="7D292894"/>
    <w:rsid w:val="7D2A660C"/>
    <w:rsid w:val="7D2C5EE0"/>
    <w:rsid w:val="7D2D0D3C"/>
    <w:rsid w:val="7D2F59D0"/>
    <w:rsid w:val="7D3354C1"/>
    <w:rsid w:val="7D472D1A"/>
    <w:rsid w:val="7D4E40A8"/>
    <w:rsid w:val="7D513B99"/>
    <w:rsid w:val="7D5D253D"/>
    <w:rsid w:val="7D690EE2"/>
    <w:rsid w:val="7D6A07B6"/>
    <w:rsid w:val="7D6B2EAC"/>
    <w:rsid w:val="7D6F1CD1"/>
    <w:rsid w:val="7D6F401F"/>
    <w:rsid w:val="7D731D61"/>
    <w:rsid w:val="7D747887"/>
    <w:rsid w:val="7D761851"/>
    <w:rsid w:val="7D7E54C5"/>
    <w:rsid w:val="7D845D1C"/>
    <w:rsid w:val="7D8969F1"/>
    <w:rsid w:val="7D965A4F"/>
    <w:rsid w:val="7D9677FD"/>
    <w:rsid w:val="7D9817C8"/>
    <w:rsid w:val="7D9A6E32"/>
    <w:rsid w:val="7D9A7826"/>
    <w:rsid w:val="7D9D247F"/>
    <w:rsid w:val="7DA010E6"/>
    <w:rsid w:val="7DA55C93"/>
    <w:rsid w:val="7DA57A41"/>
    <w:rsid w:val="7DA95312"/>
    <w:rsid w:val="7DAC0DCF"/>
    <w:rsid w:val="7DAC75F9"/>
    <w:rsid w:val="7DB96235"/>
    <w:rsid w:val="7DBE520A"/>
    <w:rsid w:val="7DC12ACC"/>
    <w:rsid w:val="7DC4436B"/>
    <w:rsid w:val="7DC6163D"/>
    <w:rsid w:val="7DC9372F"/>
    <w:rsid w:val="7DCF4867"/>
    <w:rsid w:val="7DD007AF"/>
    <w:rsid w:val="7DD02D0F"/>
    <w:rsid w:val="7DD07956"/>
    <w:rsid w:val="7DD152C0"/>
    <w:rsid w:val="7DD24CD9"/>
    <w:rsid w:val="7DD547CA"/>
    <w:rsid w:val="7DD56578"/>
    <w:rsid w:val="7DD722F0"/>
    <w:rsid w:val="7DD81BC4"/>
    <w:rsid w:val="7DDC7906"/>
    <w:rsid w:val="7DE467BB"/>
    <w:rsid w:val="7DE844FD"/>
    <w:rsid w:val="7DEC38C1"/>
    <w:rsid w:val="7DF453A3"/>
    <w:rsid w:val="7DFA4230"/>
    <w:rsid w:val="7DFF35F5"/>
    <w:rsid w:val="7E035F1C"/>
    <w:rsid w:val="7E046E5D"/>
    <w:rsid w:val="7E096221"/>
    <w:rsid w:val="7E0B01EB"/>
    <w:rsid w:val="7E0E3838"/>
    <w:rsid w:val="7E1075B0"/>
    <w:rsid w:val="7E123328"/>
    <w:rsid w:val="7E132BFC"/>
    <w:rsid w:val="7E1352F2"/>
    <w:rsid w:val="7E152E18"/>
    <w:rsid w:val="7E17093E"/>
    <w:rsid w:val="7E192908"/>
    <w:rsid w:val="7E232BFD"/>
    <w:rsid w:val="7E244E09"/>
    <w:rsid w:val="7E2610CA"/>
    <w:rsid w:val="7E266DD3"/>
    <w:rsid w:val="7E2766A8"/>
    <w:rsid w:val="7E2E3EDA"/>
    <w:rsid w:val="7E2E5C88"/>
    <w:rsid w:val="7E301A00"/>
    <w:rsid w:val="7E424293"/>
    <w:rsid w:val="7E53749D"/>
    <w:rsid w:val="7E543940"/>
    <w:rsid w:val="7E562F82"/>
    <w:rsid w:val="7E584AB3"/>
    <w:rsid w:val="7E5971A9"/>
    <w:rsid w:val="7E5C45A3"/>
    <w:rsid w:val="7E5D031B"/>
    <w:rsid w:val="7E5F5E41"/>
    <w:rsid w:val="7E617E0B"/>
    <w:rsid w:val="7E6214B1"/>
    <w:rsid w:val="7E656727"/>
    <w:rsid w:val="7E663674"/>
    <w:rsid w:val="7E694F12"/>
    <w:rsid w:val="7E6E42D6"/>
    <w:rsid w:val="7E7318ED"/>
    <w:rsid w:val="7E747B3F"/>
    <w:rsid w:val="7E7E09BD"/>
    <w:rsid w:val="7E7E6C0F"/>
    <w:rsid w:val="7E7F530E"/>
    <w:rsid w:val="7E843AFA"/>
    <w:rsid w:val="7E953F59"/>
    <w:rsid w:val="7E9708B7"/>
    <w:rsid w:val="7E9A331D"/>
    <w:rsid w:val="7E9A50CB"/>
    <w:rsid w:val="7E9B64B5"/>
    <w:rsid w:val="7E9F26E2"/>
    <w:rsid w:val="7EAA7A04"/>
    <w:rsid w:val="7EAB1087"/>
    <w:rsid w:val="7EAF0B77"/>
    <w:rsid w:val="7EB10D93"/>
    <w:rsid w:val="7EB4618D"/>
    <w:rsid w:val="7EB73ECF"/>
    <w:rsid w:val="7EBC6B26"/>
    <w:rsid w:val="7EC565EC"/>
    <w:rsid w:val="7EC65EC0"/>
    <w:rsid w:val="7ED00AED"/>
    <w:rsid w:val="7ED405DD"/>
    <w:rsid w:val="7EDC1B88"/>
    <w:rsid w:val="7EE747B5"/>
    <w:rsid w:val="7EEE764D"/>
    <w:rsid w:val="7EF24F07"/>
    <w:rsid w:val="7F005876"/>
    <w:rsid w:val="7F01339C"/>
    <w:rsid w:val="7F013C91"/>
    <w:rsid w:val="7F0731C1"/>
    <w:rsid w:val="7F0A3FFF"/>
    <w:rsid w:val="7F0D1D41"/>
    <w:rsid w:val="7F0F5AB9"/>
    <w:rsid w:val="7F0F7867"/>
    <w:rsid w:val="7F1629A4"/>
    <w:rsid w:val="7F1B33EC"/>
    <w:rsid w:val="7F1C3D32"/>
    <w:rsid w:val="7F1E1BB2"/>
    <w:rsid w:val="7F27113E"/>
    <w:rsid w:val="7F286B7B"/>
    <w:rsid w:val="7F2A644F"/>
    <w:rsid w:val="7F2C0419"/>
    <w:rsid w:val="7F2C21C7"/>
    <w:rsid w:val="7F2C5515"/>
    <w:rsid w:val="7F313C82"/>
    <w:rsid w:val="7F3379FA"/>
    <w:rsid w:val="7F3948E4"/>
    <w:rsid w:val="7F3D3577"/>
    <w:rsid w:val="7F435763"/>
    <w:rsid w:val="7F511C2E"/>
    <w:rsid w:val="7F516987"/>
    <w:rsid w:val="7F517E80"/>
    <w:rsid w:val="7F5259A6"/>
    <w:rsid w:val="7F567244"/>
    <w:rsid w:val="7F640A13"/>
    <w:rsid w:val="7F651B7D"/>
    <w:rsid w:val="7F673200"/>
    <w:rsid w:val="7F6C0C97"/>
    <w:rsid w:val="7F6D458E"/>
    <w:rsid w:val="7F710014"/>
    <w:rsid w:val="7F721BA4"/>
    <w:rsid w:val="7F791185"/>
    <w:rsid w:val="7F800765"/>
    <w:rsid w:val="7F8244DD"/>
    <w:rsid w:val="7F833DB1"/>
    <w:rsid w:val="7F8743C1"/>
    <w:rsid w:val="7F875650"/>
    <w:rsid w:val="7F8A5140"/>
    <w:rsid w:val="7F8F6BFA"/>
    <w:rsid w:val="7F914720"/>
    <w:rsid w:val="7F9B734D"/>
    <w:rsid w:val="7FA9775A"/>
    <w:rsid w:val="7FAA7590"/>
    <w:rsid w:val="7FAB012B"/>
    <w:rsid w:val="7FAF2DF8"/>
    <w:rsid w:val="7FB0104A"/>
    <w:rsid w:val="7FBF303C"/>
    <w:rsid w:val="7FC00B62"/>
    <w:rsid w:val="7FC468A4"/>
    <w:rsid w:val="7FD42419"/>
    <w:rsid w:val="7FD840FD"/>
    <w:rsid w:val="7FDA60C7"/>
    <w:rsid w:val="7FE24F7C"/>
    <w:rsid w:val="7FE26D2A"/>
    <w:rsid w:val="7FE9630A"/>
    <w:rsid w:val="7FEE56CF"/>
    <w:rsid w:val="7FF30F37"/>
    <w:rsid w:val="7FF32CE5"/>
    <w:rsid w:val="7FF60A27"/>
    <w:rsid w:val="7FFB6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ind w:firstLine="880" w:firstLineChars="200"/>
      <w:jc w:val="both"/>
    </w:pPr>
    <w:rPr>
      <w:rFonts w:eastAsia="宋体" w:asciiTheme="minorHAnsi" w:hAnsiTheme="minorHAnsi" w:cstheme="minorBidi"/>
      <w:kern w:val="2"/>
      <w:sz w:val="21"/>
      <w:szCs w:val="24"/>
      <w:lang w:val="en-US" w:eastAsia="zh-CN" w:bidi="ar-SA"/>
    </w:rPr>
  </w:style>
  <w:style w:type="paragraph" w:styleId="2">
    <w:name w:val="heading 1"/>
    <w:basedOn w:val="3"/>
    <w:next w:val="1"/>
    <w:qFormat/>
    <w:uiPriority w:val="0"/>
    <w:pPr>
      <w:keepNext/>
      <w:keepLines/>
      <w:spacing w:before="340" w:after="330" w:line="576" w:lineRule="auto"/>
      <w:ind w:firstLine="0" w:firstLineChars="0"/>
    </w:pPr>
    <w:rPr>
      <w:rFonts w:eastAsia="黑体" w:asciiTheme="minorHAnsi" w:hAnsiTheme="minorHAnsi"/>
      <w:b w:val="0"/>
      <w:kern w:val="44"/>
    </w:rPr>
  </w:style>
  <w:style w:type="paragraph" w:styleId="4">
    <w:name w:val="heading 2"/>
    <w:basedOn w:val="2"/>
    <w:next w:val="1"/>
    <w:unhideWhenUsed/>
    <w:qFormat/>
    <w:uiPriority w:val="0"/>
    <w:pPr>
      <w:numPr>
        <w:ilvl w:val="0"/>
        <w:numId w:val="1"/>
      </w:numPr>
      <w:tabs>
        <w:tab w:val="left" w:pos="0"/>
        <w:tab w:val="clear" w:pos="420"/>
      </w:tabs>
      <w:spacing w:before="260" w:after="260" w:line="413" w:lineRule="auto"/>
      <w:jc w:val="left"/>
      <w:outlineLvl w:val="1"/>
    </w:pPr>
    <w:rPr>
      <w:rFonts w:ascii="Arial" w:hAnsi="Arial"/>
      <w:sz w:val="30"/>
    </w:rPr>
  </w:style>
  <w:style w:type="paragraph" w:styleId="5">
    <w:name w:val="heading 3"/>
    <w:basedOn w:val="4"/>
    <w:next w:val="1"/>
    <w:unhideWhenUsed/>
    <w:qFormat/>
    <w:uiPriority w:val="0"/>
    <w:pPr>
      <w:numPr>
        <w:ilvl w:val="1"/>
      </w:numPr>
      <w:outlineLvl w:val="2"/>
    </w:pPr>
    <w:rPr>
      <w:rFonts w:asciiTheme="minorHAnsi" w:hAnsiTheme="minorHAnsi"/>
      <w:sz w:val="28"/>
    </w:rPr>
  </w:style>
  <w:style w:type="paragraph" w:styleId="6">
    <w:name w:val="heading 4"/>
    <w:basedOn w:val="5"/>
    <w:next w:val="1"/>
    <w:unhideWhenUsed/>
    <w:qFormat/>
    <w:uiPriority w:val="0"/>
    <w:pPr>
      <w:numPr>
        <w:ilvl w:val="2"/>
      </w:numPr>
      <w:spacing w:before="280" w:after="290" w:line="372" w:lineRule="auto"/>
      <w:outlineLvl w:val="3"/>
    </w:pPr>
    <w:rPr>
      <w:rFonts w:ascii="Arial" w:hAnsi="Arial"/>
      <w:sz w:val="24"/>
    </w:rPr>
  </w:style>
  <w:style w:type="paragraph" w:styleId="7">
    <w:name w:val="heading 5"/>
    <w:basedOn w:val="1"/>
    <w:next w:val="1"/>
    <w:semiHidden/>
    <w:unhideWhenUsed/>
    <w:qFormat/>
    <w:uiPriority w:val="0"/>
    <w:pPr>
      <w:keepNext/>
      <w:keepLines/>
      <w:numPr>
        <w:ilvl w:val="4"/>
        <w:numId w:val="2"/>
      </w:numPr>
      <w:spacing w:before="280" w:beforeLines="0" w:after="290" w:line="372" w:lineRule="auto"/>
      <w:ind w:firstLine="0" w:firstLineChars="0"/>
      <w:outlineLvl w:val="4"/>
    </w:pPr>
    <w:rPr>
      <w:b/>
      <w:sz w:val="28"/>
    </w:rPr>
  </w:style>
  <w:style w:type="paragraph" w:styleId="8">
    <w:name w:val="heading 6"/>
    <w:basedOn w:val="1"/>
    <w:next w:val="1"/>
    <w:semiHidden/>
    <w:unhideWhenUsed/>
    <w:qFormat/>
    <w:uiPriority w:val="0"/>
    <w:pPr>
      <w:keepNext/>
      <w:keepLines/>
      <w:numPr>
        <w:ilvl w:val="5"/>
        <w:numId w:val="2"/>
      </w:numPr>
      <w:spacing w:before="240" w:beforeLines="0" w:after="64" w:line="317" w:lineRule="auto"/>
      <w:ind w:firstLine="0" w:firstLineChars="0"/>
      <w:outlineLvl w:val="5"/>
    </w:pPr>
    <w:rPr>
      <w:rFonts w:ascii="Arial" w:hAnsi="Arial" w:eastAsia="黑体"/>
      <w:b/>
      <w:sz w:val="24"/>
    </w:rPr>
  </w:style>
  <w:style w:type="paragraph" w:styleId="9">
    <w:name w:val="heading 7"/>
    <w:basedOn w:val="1"/>
    <w:next w:val="1"/>
    <w:semiHidden/>
    <w:unhideWhenUsed/>
    <w:qFormat/>
    <w:uiPriority w:val="0"/>
    <w:pPr>
      <w:keepNext/>
      <w:keepLines/>
      <w:numPr>
        <w:ilvl w:val="6"/>
        <w:numId w:val="2"/>
      </w:numPr>
      <w:spacing w:before="240" w:beforeLines="0" w:after="64" w:line="317" w:lineRule="auto"/>
      <w:ind w:firstLine="0" w:firstLineChars="0"/>
      <w:outlineLvl w:val="6"/>
    </w:pPr>
    <w:rPr>
      <w:b/>
      <w:sz w:val="24"/>
    </w:rPr>
  </w:style>
  <w:style w:type="paragraph" w:styleId="10">
    <w:name w:val="heading 8"/>
    <w:basedOn w:val="1"/>
    <w:next w:val="1"/>
    <w:semiHidden/>
    <w:unhideWhenUsed/>
    <w:qFormat/>
    <w:uiPriority w:val="0"/>
    <w:pPr>
      <w:keepNext/>
      <w:keepLines/>
      <w:numPr>
        <w:ilvl w:val="7"/>
        <w:numId w:val="2"/>
      </w:numPr>
      <w:spacing w:before="240" w:beforeLines="0" w:after="64" w:line="317" w:lineRule="auto"/>
      <w:ind w:firstLine="0" w:firstLineChars="0"/>
      <w:outlineLvl w:val="7"/>
    </w:pPr>
    <w:rPr>
      <w:rFonts w:ascii="Arial" w:hAnsi="Arial" w:eastAsia="黑体"/>
      <w:sz w:val="24"/>
    </w:rPr>
  </w:style>
  <w:style w:type="paragraph" w:styleId="11">
    <w:name w:val="heading 9"/>
    <w:basedOn w:val="1"/>
    <w:next w:val="1"/>
    <w:semiHidden/>
    <w:unhideWhenUsed/>
    <w:qFormat/>
    <w:uiPriority w:val="0"/>
    <w:pPr>
      <w:keepNext/>
      <w:keepLines/>
      <w:numPr>
        <w:ilvl w:val="8"/>
        <w:numId w:val="2"/>
      </w:numPr>
      <w:spacing w:before="240" w:beforeLines="0" w:after="64" w:line="317" w:lineRule="auto"/>
      <w:ind w:firstLine="0" w:firstLineChars="0"/>
      <w:outlineLvl w:val="8"/>
    </w:pPr>
    <w:rPr>
      <w:rFonts w:ascii="Arial" w:hAnsi="Arial" w:eastAsia="黑体"/>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3">
    <w:name w:val="Title"/>
    <w:basedOn w:val="1"/>
    <w:qFormat/>
    <w:uiPriority w:val="0"/>
    <w:pPr>
      <w:spacing w:before="240" w:beforeLines="0" w:after="60"/>
      <w:jc w:val="center"/>
      <w:outlineLvl w:val="0"/>
    </w:pPr>
    <w:rPr>
      <w:rFonts w:ascii="Arial" w:hAnsi="Arial"/>
      <w:b/>
      <w:sz w:val="32"/>
    </w:rPr>
  </w:style>
  <w:style w:type="paragraph" w:styleId="12">
    <w:name w:val="annotation text"/>
    <w:basedOn w:val="1"/>
    <w:link w:val="27"/>
    <w:qFormat/>
    <w:uiPriority w:val="0"/>
    <w:pPr>
      <w:jc w:val="left"/>
    </w:pPr>
  </w:style>
  <w:style w:type="paragraph" w:styleId="13">
    <w:name w:val="annotation subject"/>
    <w:basedOn w:val="12"/>
    <w:next w:val="12"/>
    <w:link w:val="28"/>
    <w:qFormat/>
    <w:uiPriority w:val="0"/>
    <w:rPr>
      <w:b/>
      <w:bCs/>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qFormat/>
    <w:uiPriority w:val="0"/>
    <w:rPr>
      <w:color w:val="0000FF"/>
      <w:u w:val="single"/>
    </w:rPr>
  </w:style>
  <w:style w:type="character" w:styleId="18">
    <w:name w:val="annotation reference"/>
    <w:basedOn w:val="16"/>
    <w:qFormat/>
    <w:uiPriority w:val="0"/>
    <w:rPr>
      <w:sz w:val="21"/>
      <w:szCs w:val="21"/>
    </w:rPr>
  </w:style>
  <w:style w:type="paragraph" w:customStyle="1" w:styleId="19">
    <w:name w:val="关键词"/>
    <w:basedOn w:val="1"/>
    <w:qFormat/>
    <w:uiPriority w:val="0"/>
    <w:pPr>
      <w:ind w:firstLine="0" w:firstLineChars="0"/>
    </w:pPr>
    <w:rPr>
      <w:bCs/>
    </w:rPr>
  </w:style>
  <w:style w:type="paragraph" w:customStyle="1" w:styleId="20">
    <w:name w:val="参考文献"/>
    <w:basedOn w:val="1"/>
    <w:qFormat/>
    <w:uiPriority w:val="0"/>
    <w:pPr>
      <w:numPr>
        <w:ilvl w:val="0"/>
        <w:numId w:val="3"/>
      </w:numPr>
      <w:ind w:firstLine="0" w:firstLineChars="0"/>
      <w:jc w:val="left"/>
    </w:pPr>
    <w:rPr>
      <w:rFonts w:ascii="Times New Roman" w:hAnsi="Times New Roman"/>
    </w:rPr>
  </w:style>
  <w:style w:type="paragraph" w:customStyle="1" w:styleId="21">
    <w:name w:val="表格"/>
    <w:basedOn w:val="1"/>
    <w:qFormat/>
    <w:uiPriority w:val="0"/>
    <w:pPr>
      <w:spacing w:after="50" w:afterLines="50"/>
      <w:ind w:firstLine="0" w:firstLineChars="0"/>
      <w:jc w:val="left"/>
    </w:pPr>
  </w:style>
  <w:style w:type="paragraph" w:customStyle="1" w:styleId="22">
    <w:name w:val="表格文字"/>
    <w:basedOn w:val="1"/>
    <w:qFormat/>
    <w:uiPriority w:val="0"/>
    <w:pPr>
      <w:ind w:firstLine="0" w:firstLineChars="0"/>
      <w:jc w:val="left"/>
    </w:pPr>
    <w:rPr>
      <w:rFonts w:ascii="Times New Roman" w:hAnsi="Times New Roman"/>
      <w:sz w:val="18"/>
    </w:rPr>
  </w:style>
  <w:style w:type="paragraph" w:customStyle="1" w:styleId="23">
    <w:name w:val="图片文字"/>
    <w:basedOn w:val="1"/>
    <w:qFormat/>
    <w:uiPriority w:val="0"/>
    <w:pPr>
      <w:spacing w:after="100" w:afterLines="100"/>
      <w:ind w:firstLine="0" w:firstLineChars="0"/>
      <w:jc w:val="center"/>
    </w:pPr>
    <w:rPr>
      <w:rFonts w:ascii="Times New Roman" w:hAnsi="Times New Roman"/>
    </w:rPr>
  </w:style>
  <w:style w:type="paragraph" w:customStyle="1" w:styleId="24">
    <w:name w:val="摘要"/>
    <w:basedOn w:val="1"/>
    <w:next w:val="1"/>
    <w:qFormat/>
    <w:uiPriority w:val="0"/>
    <w:pPr>
      <w:keepNext/>
      <w:keepLines/>
      <w:spacing w:before="260" w:beforeLines="0" w:after="260" w:line="413" w:lineRule="auto"/>
      <w:ind w:firstLine="0" w:firstLineChars="0"/>
      <w:jc w:val="left"/>
      <w:outlineLvl w:val="1"/>
    </w:pPr>
    <w:rPr>
      <w:rFonts w:hint="eastAsia" w:ascii="Arial" w:hAnsi="Arial" w:eastAsia="黑体"/>
      <w:kern w:val="44"/>
      <w:sz w:val="30"/>
    </w:rPr>
  </w:style>
  <w:style w:type="paragraph" w:customStyle="1" w:styleId="25">
    <w:name w:val="图片"/>
    <w:basedOn w:val="1"/>
    <w:qFormat/>
    <w:uiPriority w:val="0"/>
    <w:pPr>
      <w:ind w:firstLine="0" w:firstLineChars="0"/>
      <w:jc w:val="center"/>
    </w:pPr>
  </w:style>
  <w:style w:type="character" w:customStyle="1" w:styleId="26">
    <w:name w:val="machtrans__hl__6hdyk"/>
    <w:basedOn w:val="16"/>
    <w:qFormat/>
    <w:uiPriority w:val="0"/>
  </w:style>
  <w:style w:type="character" w:customStyle="1" w:styleId="27">
    <w:name w:val="批注文字 字符"/>
    <w:basedOn w:val="16"/>
    <w:link w:val="12"/>
    <w:qFormat/>
    <w:uiPriority w:val="0"/>
    <w:rPr>
      <w:rFonts w:asciiTheme="minorHAnsi" w:hAnsiTheme="minorHAnsi" w:cstheme="minorBidi"/>
      <w:kern w:val="2"/>
      <w:sz w:val="21"/>
      <w:szCs w:val="24"/>
    </w:rPr>
  </w:style>
  <w:style w:type="character" w:customStyle="1" w:styleId="28">
    <w:name w:val="批注主题 字符"/>
    <w:basedOn w:val="27"/>
    <w:link w:val="13"/>
    <w:qFormat/>
    <w:uiPriority w:val="0"/>
    <w:rPr>
      <w:rFonts w:asciiTheme="minorHAnsi" w:hAnsiTheme="minorHAnsi" w:cstheme="minorBidi"/>
      <w:b/>
      <w:bCs/>
      <w:kern w:val="2"/>
      <w:sz w:val="21"/>
      <w:szCs w:val="24"/>
    </w:rPr>
  </w:style>
  <w:style w:type="paragraph" w:customStyle="1" w:styleId="29">
    <w:name w:val="修订1"/>
    <w:hidden/>
    <w:semiHidden/>
    <w:qFormat/>
    <w:uiPriority w:val="99"/>
    <w:rPr>
      <w:rFonts w:eastAsia="宋体" w:asciiTheme="minorHAnsi" w:hAnsiTheme="minorHAnsi" w:cstheme="minorBidi"/>
      <w:kern w:val="2"/>
      <w:sz w:val="21"/>
      <w:szCs w:val="24"/>
      <w:lang w:val="en-US" w:eastAsia="zh-CN" w:bidi="ar-SA"/>
    </w:rPr>
  </w:style>
  <w:style w:type="character" w:customStyle="1" w:styleId="30">
    <w:name w:val="MTEquationSection"/>
    <w:basedOn w:val="16"/>
    <w:qFormat/>
    <w:uiPriority w:val="0"/>
    <w:rPr>
      <w:vanish/>
      <w:color w:val="FF0000"/>
    </w:rPr>
  </w:style>
  <w:style w:type="paragraph" w:customStyle="1" w:styleId="31">
    <w:name w:val="修订2"/>
    <w:hidden/>
    <w:semiHidden/>
    <w:qFormat/>
    <w:uiPriority w:val="99"/>
    <w:rPr>
      <w:rFonts w:eastAsia="宋体" w:asciiTheme="minorHAnsi" w:hAnsiTheme="minorHAnsi" w:cstheme="minorBidi"/>
      <w:kern w:val="2"/>
      <w:sz w:val="21"/>
      <w:szCs w:val="24"/>
      <w:lang w:val="en-US" w:eastAsia="zh-CN" w:bidi="ar-SA"/>
    </w:rPr>
  </w:style>
  <w:style w:type="paragraph" w:customStyle="1" w:styleId="32">
    <w:name w:val="MTDisplayEquation"/>
    <w:basedOn w:val="1"/>
    <w:next w:val="1"/>
    <w:qFormat/>
    <w:uiPriority w:val="0"/>
    <w:pPr>
      <w:tabs>
        <w:tab w:val="center" w:pos="4160"/>
        <w:tab w:val="right" w:pos="8300"/>
      </w:tabs>
      <w:ind w:firstLine="0" w:firstLineChars="0"/>
      <w:textAlignment w:val="center"/>
    </w:pPr>
  </w:style>
  <w:style w:type="paragraph" w:customStyle="1" w:styleId="33">
    <w:name w:val="Revision"/>
    <w:hidden/>
    <w:semiHidden/>
    <w:qFormat/>
    <w:uiPriority w:val="99"/>
    <w:rPr>
      <w:rFonts w:eastAsia="宋体" w:asciiTheme="minorHAnsi" w:hAnsiTheme="minorHAnsi"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w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5" Type="http://schemas.microsoft.com/office/2011/relationships/people" Target="people.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image" Target="media/image15.png"/><Relationship Id="rId31" Type="http://schemas.openxmlformats.org/officeDocument/2006/relationships/image" Target="media/image14.svg"/><Relationship Id="rId30" Type="http://schemas.openxmlformats.org/officeDocument/2006/relationships/image" Target="media/image13.png"/><Relationship Id="rId3" Type="http://schemas.openxmlformats.org/officeDocument/2006/relationships/comments" Target="comments.xml"/><Relationship Id="rId29" Type="http://schemas.openxmlformats.org/officeDocument/2006/relationships/image" Target="media/image12.svg"/><Relationship Id="rId28" Type="http://schemas.openxmlformats.org/officeDocument/2006/relationships/image" Target="media/image11.png"/><Relationship Id="rId27" Type="http://schemas.openxmlformats.org/officeDocument/2006/relationships/image" Target="media/image10.wmf"/><Relationship Id="rId26" Type="http://schemas.openxmlformats.org/officeDocument/2006/relationships/oleObject" Target="embeddings/oleObject10.bin"/><Relationship Id="rId25" Type="http://schemas.openxmlformats.org/officeDocument/2006/relationships/image" Target="media/image9.wmf"/><Relationship Id="rId24" Type="http://schemas.openxmlformats.org/officeDocument/2006/relationships/oleObject" Target="embeddings/oleObject9.bin"/><Relationship Id="rId23" Type="http://schemas.openxmlformats.org/officeDocument/2006/relationships/image" Target="media/image8.wmf"/><Relationship Id="rId22" Type="http://schemas.openxmlformats.org/officeDocument/2006/relationships/oleObject" Target="embeddings/oleObject8.bin"/><Relationship Id="rId21" Type="http://schemas.openxmlformats.org/officeDocument/2006/relationships/image" Target="media/image7.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6.wmf"/><Relationship Id="rId18" Type="http://schemas.openxmlformats.org/officeDocument/2006/relationships/oleObject" Target="embeddings/oleObject6.bin"/><Relationship Id="rId17" Type="http://schemas.openxmlformats.org/officeDocument/2006/relationships/image" Target="media/image5.wmf"/><Relationship Id="rId16" Type="http://schemas.openxmlformats.org/officeDocument/2006/relationships/oleObject" Target="embeddings/oleObject5.bin"/><Relationship Id="rId15" Type="http://schemas.openxmlformats.org/officeDocument/2006/relationships/image" Target="media/image4.wmf"/><Relationship Id="rId14" Type="http://schemas.openxmlformats.org/officeDocument/2006/relationships/oleObject" Target="embeddings/oleObject4.bin"/><Relationship Id="rId13" Type="http://schemas.openxmlformats.org/officeDocument/2006/relationships/image" Target="media/image3.wmf"/><Relationship Id="rId12" Type="http://schemas.openxmlformats.org/officeDocument/2006/relationships/oleObject" Target="embeddings/oleObject3.bin"/><Relationship Id="rId11" Type="http://schemas.openxmlformats.org/officeDocument/2006/relationships/image" Target="media/image2.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7828</Words>
  <Characters>17969</Characters>
  <Lines>176</Lines>
  <Paragraphs>49</Paragraphs>
  <TotalTime>5</TotalTime>
  <ScaleCrop>false</ScaleCrop>
  <LinksUpToDate>false</LinksUpToDate>
  <CharactersWithSpaces>18947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2023-03-06T04:39:00Z</dcterms:created>
  <dc:creator>lyf</dc:creator>
  <cp:lastModifiedBy>LuYF-Lemon-love</cp:lastModifiedBy>
  <dcterms:modified xsi:type="dcterms:W3CDTF">2023-03-24T08:21:50Z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3E8242A5F97540B59D1474C32DD73ECA</vt:lpwstr>
  </property>
  <property fmtid="{D5CDD505-2E9C-101B-9397-08002B2CF9AE}" pid="4" name="MTEquationSection">
    <vt:lpwstr>1</vt:lpwstr>
  </property>
  <property fmtid="{D5CDD505-2E9C-101B-9397-08002B2CF9AE}" pid="5" name="MTWinEqns">
    <vt:bool>true</vt:bool>
  </property>
  <property fmtid="{D5CDD505-2E9C-101B-9397-08002B2CF9AE}" pid="6" name="MTEquationNumber2">
    <vt:lpwstr>(#E1)</vt:lpwstr>
  </property>
</Properties>
</file>